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6D828" w14:textId="77777777" w:rsidR="001620F0" w:rsidRDefault="0074776E" w:rsidP="003F0FD6">
      <w:pPr>
        <w:pStyle w:val="Title"/>
        <w:widowControl w:val="0"/>
        <w:topLinePunct/>
        <w:adjustRightInd w:val="0"/>
        <w:snapToGrid w:val="0"/>
        <w:spacing w:before="0"/>
        <w:contextualSpacing/>
        <w:rPr>
          <w:rFonts w:ascii="Times New Roman" w:eastAsia="Times New Roman" w:hAnsi="Times New Roman" w:cs="Times New Roman"/>
        </w:rPr>
      </w:pPr>
      <w:r>
        <w:rPr>
          <w:rFonts w:ascii="Times New Roman" w:eastAsia="Times New Roman" w:hAnsi="Times New Roman" w:cs="Times New Roman"/>
        </w:rPr>
        <w:t>Abstract</w:t>
      </w:r>
    </w:p>
    <w:p w14:paraId="395F8113" w14:textId="7E03641C" w:rsidR="001620F0" w:rsidRDefault="0074776E" w:rsidP="003F0FD6">
      <w:pPr>
        <w:pStyle w:val="Title"/>
        <w:widowControl w:val="0"/>
        <w:topLinePunct/>
        <w:adjustRightInd w:val="0"/>
        <w:snapToGrid w:val="0"/>
        <w:spacing w:before="0"/>
        <w:contextualSpacing/>
        <w:jc w:val="left"/>
        <w:rPr>
          <w:rFonts w:ascii="Times New Roman" w:eastAsia="Times New Roman" w:hAnsi="Times New Roman" w:cs="Times New Roman"/>
        </w:rPr>
      </w:pPr>
      <w:r>
        <w:rPr>
          <w:rFonts w:ascii="Times New Roman" w:eastAsia="Times New Roman" w:hAnsi="Times New Roman" w:cs="Times New Roman"/>
        </w:rPr>
        <w:t xml:space="preserve">Automated text analysis </w:t>
      </w:r>
      <w:r w:rsidR="00F969F2">
        <w:rPr>
          <w:rFonts w:ascii="Times New Roman" w:eastAsia="Times New Roman" w:hAnsi="Times New Roman" w:cs="Times New Roman"/>
        </w:rPr>
        <w:t>has</w:t>
      </w:r>
      <w:r>
        <w:rPr>
          <w:rFonts w:ascii="Times New Roman" w:eastAsia="Times New Roman" w:hAnsi="Times New Roman" w:cs="Times New Roman"/>
        </w:rPr>
        <w:t xml:space="preserve"> become increasingly popular </w:t>
      </w:r>
      <w:r w:rsidR="00F969F2">
        <w:rPr>
          <w:rFonts w:ascii="Times New Roman" w:eastAsia="Times New Roman" w:hAnsi="Times New Roman" w:cs="Times New Roman"/>
        </w:rPr>
        <w:t xml:space="preserve">in </w:t>
      </w:r>
      <w:r w:rsidR="00897490">
        <w:rPr>
          <w:rFonts w:ascii="Times New Roman" w:eastAsia="Times New Roman" w:hAnsi="Times New Roman" w:cs="Times New Roman"/>
        </w:rPr>
        <w:t>extant political communication</w:t>
      </w:r>
      <w:r w:rsidR="00F969F2">
        <w:rPr>
          <w:rFonts w:ascii="Times New Roman" w:eastAsia="Times New Roman" w:hAnsi="Times New Roman" w:cs="Times New Roman"/>
        </w:rPr>
        <w:t xml:space="preserve"> </w:t>
      </w:r>
      <w:r w:rsidR="00897490">
        <w:rPr>
          <w:rFonts w:ascii="Times New Roman" w:eastAsia="Times New Roman" w:hAnsi="Times New Roman" w:cs="Times New Roman"/>
        </w:rPr>
        <w:t xml:space="preserve">research </w:t>
      </w:r>
      <w:r>
        <w:rPr>
          <w:rFonts w:ascii="Times New Roman" w:eastAsia="Times New Roman" w:hAnsi="Times New Roman" w:cs="Times New Roman"/>
        </w:rPr>
        <w:t>for analyzing</w:t>
      </w:r>
      <w:r w:rsidR="00F969F2">
        <w:rPr>
          <w:rFonts w:ascii="Times New Roman" w:eastAsia="Times New Roman" w:hAnsi="Times New Roman" w:cs="Times New Roman"/>
        </w:rPr>
        <w:t xml:space="preserve"> </w:t>
      </w:r>
      <w:r>
        <w:rPr>
          <w:rFonts w:ascii="Times New Roman" w:eastAsia="Times New Roman" w:hAnsi="Times New Roman" w:cs="Times New Roman"/>
        </w:rPr>
        <w:t>texts</w:t>
      </w:r>
      <w:r w:rsidR="00F969F2">
        <w:rPr>
          <w:rFonts w:ascii="Times New Roman" w:eastAsia="Times New Roman" w:hAnsi="Times New Roman" w:cs="Times New Roman"/>
        </w:rPr>
        <w:t>.</w:t>
      </w:r>
      <w:r>
        <w:rPr>
          <w:rFonts w:ascii="Times New Roman" w:eastAsia="Times New Roman" w:hAnsi="Times New Roman" w:cs="Times New Roman"/>
        </w:rPr>
        <w:t xml:space="preserve"> While researchers routinely and conveniently resort to some forms of human coding </w:t>
      </w:r>
      <w:r w:rsidR="00F969F2">
        <w:rPr>
          <w:rFonts w:ascii="Times New Roman" w:eastAsia="Times New Roman" w:hAnsi="Times New Roman" w:cs="Times New Roman"/>
        </w:rPr>
        <w:t xml:space="preserve">for </w:t>
      </w:r>
      <w:r>
        <w:rPr>
          <w:rFonts w:ascii="Times New Roman" w:eastAsia="Times New Roman" w:hAnsi="Times New Roman" w:cs="Times New Roman"/>
        </w:rPr>
        <w:t xml:space="preserve">validating </w:t>
      </w:r>
      <w:r w:rsidR="00F969F2">
        <w:rPr>
          <w:rFonts w:ascii="Times New Roman" w:eastAsia="Times New Roman" w:hAnsi="Times New Roman" w:cs="Times New Roman"/>
        </w:rPr>
        <w:t xml:space="preserve">the </w:t>
      </w:r>
      <w:r>
        <w:rPr>
          <w:rFonts w:ascii="Times New Roman" w:eastAsia="Times New Roman" w:hAnsi="Times New Roman" w:cs="Times New Roman"/>
        </w:rPr>
        <w:t xml:space="preserve">results from automated procedures, the </w:t>
      </w:r>
      <w:r w:rsidR="00F969F2">
        <w:rPr>
          <w:rFonts w:ascii="Times New Roman" w:eastAsia="Times New Roman" w:hAnsi="Times New Roman" w:cs="Times New Roman"/>
        </w:rPr>
        <w:t>actual</w:t>
      </w:r>
      <w:r>
        <w:rPr>
          <w:rFonts w:ascii="Times New Roman" w:eastAsia="Times New Roman" w:hAnsi="Times New Roman" w:cs="Times New Roman"/>
        </w:rPr>
        <w:t xml:space="preserve"> “quality assurance” </w:t>
      </w:r>
      <w:r w:rsidR="00F969F2">
        <w:rPr>
          <w:rFonts w:ascii="Times New Roman" w:eastAsia="Times New Roman" w:hAnsi="Times New Roman" w:cs="Times New Roman"/>
        </w:rPr>
        <w:t xml:space="preserve">of </w:t>
      </w:r>
      <w:r>
        <w:rPr>
          <w:rFonts w:ascii="Times New Roman" w:eastAsia="Times New Roman" w:hAnsi="Times New Roman" w:cs="Times New Roman"/>
        </w:rPr>
        <w:t xml:space="preserve">such a “gold standard” often goes unchecked in practice. Against this backdrop, this study ﬁrst presents </w:t>
      </w:r>
      <w:r w:rsidRPr="006B2247">
        <w:rPr>
          <w:rFonts w:ascii="Times New Roman" w:eastAsia="Times New Roman" w:hAnsi="Times New Roman" w:cs="Times New Roman"/>
        </w:rPr>
        <w:t>a systematic review of articles</w:t>
      </w:r>
      <w:r>
        <w:rPr>
          <w:rFonts w:ascii="Times New Roman" w:eastAsia="Times New Roman" w:hAnsi="Times New Roman" w:cs="Times New Roman"/>
        </w:rPr>
        <w:t xml:space="preserve"> published in major </w:t>
      </w:r>
      <w:r w:rsidR="00897490">
        <w:rPr>
          <w:rFonts w:ascii="Times New Roman" w:eastAsia="Times New Roman" w:hAnsi="Times New Roman" w:cs="Times New Roman"/>
        </w:rPr>
        <w:t xml:space="preserve">communication and general social </w:t>
      </w:r>
      <w:r>
        <w:rPr>
          <w:rFonts w:ascii="Times New Roman" w:eastAsia="Times New Roman" w:hAnsi="Times New Roman" w:cs="Times New Roman"/>
        </w:rPr>
        <w:t xml:space="preserve">science journals in the past 20 years. The results show that the current practices of validation utilizing manual annotations are far from being acknowledged in the literature, and that the reporting and interpretation of validation procedures differ greatly. In a second step, we assess the connection between the quality of human judgment in manual annotations and relative performance evaluations of automated procedures (against true standards) by relying on large-scale, systematic Monte-Carlo simulations. Results </w:t>
      </w:r>
      <w:r w:rsidR="00F969F2">
        <w:rPr>
          <w:rFonts w:ascii="Times New Roman" w:eastAsia="Times New Roman" w:hAnsi="Times New Roman" w:cs="Times New Roman"/>
        </w:rPr>
        <w:t>from the simulations</w:t>
      </w:r>
      <w:r>
        <w:rPr>
          <w:rFonts w:ascii="Times New Roman" w:eastAsia="Times New Roman" w:hAnsi="Times New Roman" w:cs="Times New Roman"/>
        </w:rPr>
        <w:t xml:space="preserve"> conﬁrm the expectation that there is a greater risk of a researcher to reach an incorrect conclusion regarding the performances of automated procedures when </w:t>
      </w:r>
      <w:r w:rsidR="00261AF9">
        <w:rPr>
          <w:rFonts w:ascii="Times New Roman" w:eastAsia="Times New Roman" w:hAnsi="Times New Roman" w:cs="Times New Roman"/>
        </w:rPr>
        <w:t xml:space="preserve">the </w:t>
      </w:r>
      <w:r>
        <w:rPr>
          <w:rFonts w:ascii="Times New Roman" w:eastAsia="Times New Roman" w:hAnsi="Times New Roman" w:cs="Times New Roman"/>
        </w:rPr>
        <w:t xml:space="preserve">quality of manual annotations used in validation is not properly ensured. Our contribution should therefore be read as a call for a systematic application of </w:t>
      </w:r>
      <w:r w:rsidR="006B2247">
        <w:rPr>
          <w:rFonts w:ascii="Times New Roman" w:eastAsia="Times New Roman" w:hAnsi="Times New Roman" w:cs="Times New Roman"/>
        </w:rPr>
        <w:t>high-quality</w:t>
      </w:r>
      <w:r w:rsidR="00261AF9">
        <w:rPr>
          <w:rFonts w:ascii="Times New Roman" w:eastAsia="Times New Roman" w:hAnsi="Times New Roman" w:cs="Times New Roman"/>
        </w:rPr>
        <w:t xml:space="preserve"> </w:t>
      </w:r>
      <w:r>
        <w:rPr>
          <w:rFonts w:ascii="Times New Roman" w:eastAsia="Times New Roman" w:hAnsi="Times New Roman" w:cs="Times New Roman"/>
        </w:rPr>
        <w:t>manual validation materials in any social science publication drawing on automated text analysis procedures.</w:t>
      </w:r>
    </w:p>
    <w:p w14:paraId="1FE78A33" w14:textId="77777777" w:rsidR="001620F0" w:rsidRDefault="0074776E" w:rsidP="003F0FD6">
      <w:pPr>
        <w:pStyle w:val="Title"/>
        <w:widowControl w:val="0"/>
        <w:topLinePunct/>
        <w:adjustRightInd w:val="0"/>
        <w:snapToGrid w:val="0"/>
        <w:spacing w:before="0"/>
        <w:contextualSpacing/>
        <w:rPr>
          <w:rFonts w:ascii="Times New Roman" w:eastAsia="Times New Roman" w:hAnsi="Times New Roman" w:cs="Times New Roman"/>
          <w:i/>
        </w:rPr>
      </w:pPr>
      <w:r>
        <w:rPr>
          <w:rFonts w:ascii="Times New Roman" w:eastAsia="Times New Roman" w:hAnsi="Times New Roman" w:cs="Times New Roman"/>
          <w:i/>
        </w:rPr>
        <w:t>Keywords: Automated text analysis, reliability, validation, Monte-Carlo simulations</w:t>
      </w:r>
    </w:p>
    <w:p w14:paraId="10AD8745"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i/>
        </w:rPr>
        <w:sectPr w:rsidR="001620F0" w:rsidSect="0002143D">
          <w:headerReference w:type="even" r:id="rId7"/>
          <w:headerReference w:type="default" r:id="rId8"/>
          <w:headerReference w:type="first" r:id="rId9"/>
          <w:pgSz w:w="11900" w:h="16840"/>
          <w:pgMar w:top="1440" w:right="1440" w:bottom="1440" w:left="1440" w:header="720" w:footer="720" w:gutter="0"/>
          <w:pgNumType w:start="1"/>
          <w:cols w:space="720"/>
        </w:sectPr>
      </w:pPr>
      <w:r>
        <w:br w:type="page"/>
      </w:r>
    </w:p>
    <w:p w14:paraId="6C2B1324" w14:textId="62858881" w:rsidR="001620F0" w:rsidRDefault="0077292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In </w:t>
      </w:r>
      <w:r w:rsidR="00BA4CC4">
        <w:rPr>
          <w:rFonts w:ascii="Times New Roman" w:eastAsia="Times New Roman" w:hAnsi="Times New Roman" w:cs="Times New Roman"/>
          <w:b/>
          <w:color w:val="000000"/>
        </w:rPr>
        <w:t>V</w:t>
      </w:r>
      <w:r w:rsidR="00BA4CC4" w:rsidRPr="00BA4CC4">
        <w:rPr>
          <w:rFonts w:ascii="Times New Roman" w:eastAsia="Times New Roman" w:hAnsi="Times New Roman" w:cs="Times New Roman"/>
          <w:b/>
          <w:color w:val="000000"/>
        </w:rPr>
        <w:t>alidation</w:t>
      </w:r>
      <w:r w:rsidR="00BA4CC4">
        <w:rPr>
          <w:rFonts w:ascii="Times New Roman" w:eastAsia="Times New Roman" w:hAnsi="Times New Roman" w:cs="Times New Roman"/>
          <w:b/>
          <w:color w:val="000000"/>
        </w:rPr>
        <w:t>s</w:t>
      </w:r>
      <w:r w:rsidR="00BA4CC4" w:rsidRPr="00BA4CC4">
        <w:rPr>
          <w:rFonts w:ascii="Times New Roman" w:eastAsia="Times New Roman" w:hAnsi="Times New Roman" w:cs="Times New Roman"/>
          <w:b/>
          <w:color w:val="000000"/>
        </w:rPr>
        <w:t xml:space="preserve"> </w:t>
      </w:r>
      <w:r w:rsidR="009D66B0">
        <w:rPr>
          <w:rFonts w:ascii="Times New Roman" w:eastAsia="Times New Roman" w:hAnsi="Times New Roman" w:cs="Times New Roman"/>
          <w:b/>
          <w:color w:val="000000"/>
        </w:rPr>
        <w:t>W</w:t>
      </w:r>
      <w:r w:rsidR="00BA4CC4" w:rsidRPr="00BA4CC4">
        <w:rPr>
          <w:rFonts w:ascii="Times New Roman" w:eastAsia="Times New Roman" w:hAnsi="Times New Roman" w:cs="Times New Roman"/>
          <w:b/>
          <w:color w:val="000000"/>
        </w:rPr>
        <w:t xml:space="preserve">e </w:t>
      </w:r>
      <w:r w:rsidR="009D66B0">
        <w:rPr>
          <w:rFonts w:ascii="Times New Roman" w:eastAsia="Times New Roman" w:hAnsi="Times New Roman" w:cs="Times New Roman"/>
          <w:b/>
          <w:color w:val="000000"/>
        </w:rPr>
        <w:t>T</w:t>
      </w:r>
      <w:r w:rsidR="00BA4CC4" w:rsidRPr="00BA4CC4">
        <w:rPr>
          <w:rFonts w:ascii="Times New Roman" w:eastAsia="Times New Roman" w:hAnsi="Times New Roman" w:cs="Times New Roman"/>
          <w:b/>
          <w:color w:val="000000"/>
        </w:rPr>
        <w:t>rust</w:t>
      </w:r>
      <w:r>
        <w:rPr>
          <w:rFonts w:ascii="Times New Roman" w:eastAsia="Times New Roman" w:hAnsi="Times New Roman" w:cs="Times New Roman"/>
          <w:b/>
          <w:color w:val="000000"/>
        </w:rPr>
        <w:t>?</w:t>
      </w:r>
      <w:r w:rsidR="0074776E">
        <w:rPr>
          <w:rFonts w:ascii="Times New Roman" w:eastAsia="Times New Roman" w:hAnsi="Times New Roman" w:cs="Times New Roman"/>
          <w:b/>
          <w:color w:val="000000"/>
        </w:rPr>
        <w:t xml:space="preserve"> The </w:t>
      </w:r>
      <w:r w:rsidR="009D66B0">
        <w:rPr>
          <w:rFonts w:ascii="Times New Roman" w:eastAsia="Times New Roman" w:hAnsi="Times New Roman" w:cs="Times New Roman"/>
          <w:b/>
          <w:color w:val="000000"/>
        </w:rPr>
        <w:t>I</w:t>
      </w:r>
      <w:r w:rsidR="0074776E">
        <w:rPr>
          <w:rFonts w:ascii="Times New Roman" w:eastAsia="Times New Roman" w:hAnsi="Times New Roman" w:cs="Times New Roman"/>
          <w:b/>
          <w:color w:val="000000"/>
        </w:rPr>
        <w:t xml:space="preserve">mpact of </w:t>
      </w:r>
      <w:r w:rsidR="009D66B0">
        <w:rPr>
          <w:rFonts w:ascii="Times New Roman" w:eastAsia="Times New Roman" w:hAnsi="Times New Roman" w:cs="Times New Roman"/>
          <w:b/>
          <w:color w:val="000000"/>
        </w:rPr>
        <w:t>I</w:t>
      </w:r>
      <w:r w:rsidR="0074776E">
        <w:rPr>
          <w:rFonts w:ascii="Times New Roman" w:eastAsia="Times New Roman" w:hAnsi="Times New Roman" w:cs="Times New Roman"/>
          <w:b/>
          <w:color w:val="000000"/>
        </w:rPr>
        <w:t xml:space="preserve">mperfect </w:t>
      </w:r>
      <w:r w:rsidR="009D66B0">
        <w:rPr>
          <w:rFonts w:ascii="Times New Roman" w:eastAsia="Times New Roman" w:hAnsi="Times New Roman" w:cs="Times New Roman"/>
          <w:b/>
          <w:color w:val="000000"/>
        </w:rPr>
        <w:t>H</w:t>
      </w:r>
      <w:r w:rsidR="0074776E">
        <w:rPr>
          <w:rFonts w:ascii="Times New Roman" w:eastAsia="Times New Roman" w:hAnsi="Times New Roman" w:cs="Times New Roman"/>
          <w:b/>
          <w:color w:val="000000"/>
        </w:rPr>
        <w:t xml:space="preserve">uman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 xml:space="preserve">nnotations as a </w:t>
      </w:r>
      <w:r w:rsidR="009D66B0">
        <w:rPr>
          <w:rFonts w:ascii="Times New Roman" w:eastAsia="Times New Roman" w:hAnsi="Times New Roman" w:cs="Times New Roman"/>
          <w:b/>
          <w:color w:val="000000"/>
        </w:rPr>
        <w:t>G</w:t>
      </w:r>
      <w:r w:rsidR="0074776E">
        <w:rPr>
          <w:rFonts w:ascii="Times New Roman" w:eastAsia="Times New Roman" w:hAnsi="Times New Roman" w:cs="Times New Roman"/>
          <w:b/>
          <w:color w:val="000000"/>
        </w:rPr>
        <w:t xml:space="preserve">old </w:t>
      </w:r>
      <w:r w:rsidR="009D66B0">
        <w:rPr>
          <w:rFonts w:ascii="Times New Roman" w:eastAsia="Times New Roman" w:hAnsi="Times New Roman" w:cs="Times New Roman"/>
          <w:b/>
          <w:color w:val="000000"/>
        </w:rPr>
        <w:t>S</w:t>
      </w:r>
      <w:r w:rsidR="0074776E">
        <w:rPr>
          <w:rFonts w:ascii="Times New Roman" w:eastAsia="Times New Roman" w:hAnsi="Times New Roman" w:cs="Times New Roman"/>
          <w:b/>
          <w:color w:val="000000"/>
        </w:rPr>
        <w:t xml:space="preserve">tandard on the </w:t>
      </w:r>
      <w:r w:rsidR="009D66B0">
        <w:rPr>
          <w:rFonts w:ascii="Times New Roman" w:eastAsia="Times New Roman" w:hAnsi="Times New Roman" w:cs="Times New Roman"/>
          <w:b/>
          <w:color w:val="000000"/>
        </w:rPr>
        <w:t>Q</w:t>
      </w:r>
      <w:r w:rsidR="00074125">
        <w:rPr>
          <w:rFonts w:ascii="Times New Roman" w:eastAsia="Times New Roman" w:hAnsi="Times New Roman" w:cs="Times New Roman"/>
          <w:b/>
          <w:color w:val="000000"/>
        </w:rPr>
        <w:t xml:space="preserve">uality of </w:t>
      </w:r>
      <w:r w:rsidR="009D66B0">
        <w:rPr>
          <w:rFonts w:ascii="Times New Roman" w:eastAsia="Times New Roman" w:hAnsi="Times New Roman" w:cs="Times New Roman"/>
          <w:b/>
          <w:color w:val="000000"/>
        </w:rPr>
        <w:t>V</w:t>
      </w:r>
      <w:r w:rsidR="0074776E">
        <w:rPr>
          <w:rFonts w:ascii="Times New Roman" w:eastAsia="Times New Roman" w:hAnsi="Times New Roman" w:cs="Times New Roman"/>
          <w:b/>
          <w:color w:val="000000"/>
        </w:rPr>
        <w:t xml:space="preserve">alidation of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 xml:space="preserve">utomated </w:t>
      </w:r>
      <w:r w:rsidR="009D66B0">
        <w:rPr>
          <w:rFonts w:ascii="Times New Roman" w:eastAsia="Times New Roman" w:hAnsi="Times New Roman" w:cs="Times New Roman"/>
          <w:b/>
          <w:color w:val="000000"/>
        </w:rPr>
        <w:t>C</w:t>
      </w:r>
      <w:r w:rsidR="0074776E">
        <w:rPr>
          <w:rFonts w:ascii="Times New Roman" w:eastAsia="Times New Roman" w:hAnsi="Times New Roman" w:cs="Times New Roman"/>
          <w:b/>
          <w:color w:val="000000"/>
        </w:rPr>
        <w:t xml:space="preserve">ontent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nalysis</w:t>
      </w:r>
    </w:p>
    <w:p w14:paraId="1D8798BB" w14:textId="6596FD2E" w:rsidR="009D24A5" w:rsidRDefault="0074776E" w:rsidP="009D24A5">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Automated text analysis methods have become increasingly popular for analyzing texts </w:t>
      </w:r>
      <w:del w:id="0" w:author="Author">
        <w:r w:rsidDel="00BB7FF9">
          <w:rPr>
            <w:rFonts w:ascii="Times New Roman" w:eastAsia="Times New Roman" w:hAnsi="Times New Roman" w:cs="Times New Roman"/>
            <w:color w:val="000000"/>
          </w:rPr>
          <w:delText xml:space="preserve">in the social sciences and </w:delText>
        </w:r>
      </w:del>
      <w:r w:rsidR="009D24A5">
        <w:rPr>
          <w:rFonts w:ascii="Times New Roman" w:eastAsia="Times New Roman" w:hAnsi="Times New Roman" w:cs="Times New Roman"/>
          <w:color w:val="000000"/>
        </w:rPr>
        <w:t>in the field of political communication</w:t>
      </w:r>
      <w:r>
        <w:rPr>
          <w:rFonts w:ascii="Times New Roman" w:eastAsia="Times New Roman" w:hAnsi="Times New Roman" w:cs="Times New Roman"/>
          <w:color w:val="000000"/>
        </w:rPr>
        <w:t xml:space="preserve"> in particular, ranging from analyses of decades of newspaper coverage and </w:t>
      </w:r>
      <w:r w:rsidR="00AB20D0">
        <w:rPr>
          <w:rFonts w:ascii="Times New Roman" w:eastAsia="Times New Roman" w:hAnsi="Times New Roman" w:cs="Times New Roman"/>
          <w:color w:val="000000"/>
        </w:rPr>
        <w:t>parliamentary debates</w:t>
      </w:r>
      <w:r>
        <w:rPr>
          <w:rFonts w:ascii="Times New Roman" w:eastAsia="Times New Roman" w:hAnsi="Times New Roman" w:cs="Times New Roman"/>
          <w:color w:val="000000"/>
        </w:rPr>
        <w:t xml:space="preserve"> to millions of social media posts. Taking advantage of the fact that ever-growing quantities of text are readily available</w:t>
      </w:r>
      <w:r w:rsidR="00AB20D0">
        <w:rPr>
          <w:rFonts w:ascii="Times New Roman" w:eastAsia="Times New Roman" w:hAnsi="Times New Roman" w:cs="Times New Roman"/>
        </w:rPr>
        <w:t xml:space="preserve">, while </w:t>
      </w:r>
      <w:r>
        <w:rPr>
          <w:rFonts w:ascii="Times New Roman" w:eastAsia="Times New Roman" w:hAnsi="Times New Roman" w:cs="Times New Roman"/>
          <w:color w:val="000000"/>
        </w:rPr>
        <w:t>resources to analyze these are usually limite</w:t>
      </w:r>
      <w:r w:rsidR="00AB20D0">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 xml:space="preserve">research in the </w:t>
      </w:r>
      <w:bookmarkStart w:id="1" w:name="_GoBack"/>
      <w:del w:id="2" w:author="Author">
        <w:r w:rsidDel="00BB7FF9">
          <w:rPr>
            <w:rFonts w:ascii="Times New Roman" w:eastAsia="Times New Roman" w:hAnsi="Times New Roman" w:cs="Times New Roman"/>
            <w:color w:val="000000"/>
          </w:rPr>
          <w:delText xml:space="preserve">social sciences </w:delText>
        </w:r>
      </w:del>
      <w:ins w:id="3" w:author="Author">
        <w:r w:rsidR="00BB7FF9">
          <w:rPr>
            <w:rFonts w:ascii="Times New Roman" w:eastAsia="Times New Roman" w:hAnsi="Times New Roman" w:cs="Times New Roman"/>
            <w:color w:val="000000"/>
          </w:rPr>
          <w:t xml:space="preserve">text-as-data </w:t>
        </w:r>
      </w:ins>
      <w:bookmarkEnd w:id="1"/>
      <w:r>
        <w:rPr>
          <w:rFonts w:ascii="Times New Roman" w:eastAsia="Times New Roman" w:hAnsi="Times New Roman" w:cs="Times New Roman"/>
          <w:color w:val="000000"/>
        </w:rPr>
        <w:t xml:space="preserve">nowadays eagerly turns to automated approaches. However, with the growing popularity of such </w:t>
      </w:r>
      <w:r w:rsidR="00BB635C">
        <w:rPr>
          <w:rFonts w:ascii="Times New Roman" w:eastAsia="Times New Roman" w:hAnsi="Times New Roman" w:cs="Times New Roman"/>
          <w:color w:val="000000"/>
        </w:rPr>
        <w:t>“</w:t>
      </w:r>
      <w:r w:rsidR="00AB20D0">
        <w:rPr>
          <w:rFonts w:ascii="Times New Roman" w:eastAsia="Times New Roman" w:hAnsi="Times New Roman" w:cs="Times New Roman"/>
          <w:color w:val="000000"/>
        </w:rPr>
        <w:t>text-as-data</w:t>
      </w:r>
      <w:r w:rsidR="00BB635C">
        <w:rPr>
          <w:rFonts w:ascii="Times New Roman" w:eastAsia="Times New Roman" w:hAnsi="Times New Roman" w:cs="Times New Roman"/>
          <w:color w:val="000000"/>
        </w:rPr>
        <w:t>”</w:t>
      </w:r>
      <w:r w:rsidR="00AB20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approaches, the issue of the validity of </w:t>
      </w:r>
      <w:r w:rsidR="002573BB">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results and </w:t>
      </w:r>
      <w:r w:rsidR="002573BB">
        <w:rPr>
          <w:rFonts w:ascii="Times New Roman" w:eastAsia="Times New Roman" w:hAnsi="Times New Roman" w:cs="Times New Roman"/>
          <w:color w:val="000000"/>
        </w:rPr>
        <w:t xml:space="preserve">hence </w:t>
      </w:r>
      <w:r>
        <w:rPr>
          <w:rFonts w:ascii="Times New Roman" w:eastAsia="Times New Roman" w:hAnsi="Times New Roman" w:cs="Times New Roman"/>
          <w:color w:val="000000"/>
        </w:rPr>
        <w:t xml:space="preserve">the conclusions drawn from them becomes crucial. </w:t>
      </w:r>
      <w:r w:rsidR="009D24A5">
        <w:rPr>
          <w:rFonts w:ascii="Times New Roman" w:eastAsia="Times New Roman" w:hAnsi="Times New Roman" w:cs="Times New Roman"/>
          <w:color w:val="000000"/>
        </w:rPr>
        <w:t>Blindly applying automated approaches without proper and careful validation may result in misleading or even plainly wrong findings</w:t>
      </w:r>
      <w:r w:rsidR="009D24A5">
        <w:rPr>
          <w:rFonts w:ascii="Times New Roman" w:eastAsia="Times New Roman" w:hAnsi="Times New Roman" w:cs="Times New Roman"/>
        </w:rPr>
        <w:t>:</w:t>
      </w:r>
      <w:r w:rsidR="009D24A5">
        <w:rPr>
          <w:rFonts w:ascii="Times New Roman" w:eastAsia="Times New Roman" w:hAnsi="Times New Roman" w:cs="Times New Roman"/>
          <w:color w:val="000000"/>
        </w:rPr>
        <w:t xml:space="preserve"> a principle famously illustrated by the phrase “garbage in, garbage out.”</w:t>
      </w:r>
    </w:p>
    <w:p w14:paraId="77E5F891" w14:textId="258CAA61" w:rsidR="001620F0" w:rsidRDefault="00904F05" w:rsidP="0043476B">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To arrive at valid results, t</w:t>
      </w:r>
      <w:r w:rsidR="0074776E">
        <w:rPr>
          <w:rFonts w:ascii="Times New Roman" w:eastAsia="Times New Roman" w:hAnsi="Times New Roman" w:cs="Times New Roman"/>
          <w:color w:val="000000"/>
        </w:rPr>
        <w:t xml:space="preserve">ext-as-data approaches depend on a proper triangulation of </w:t>
      </w:r>
      <w:r>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applied techniques against some gold standard (Grimmer &amp; Stewart, 2013).</w:t>
      </w:r>
      <w:r w:rsidR="0074776E">
        <w:rPr>
          <w:rFonts w:ascii="Times New Roman" w:eastAsia="Times New Roman" w:hAnsi="Times New Roman" w:cs="Times New Roman"/>
          <w:color w:val="000000"/>
          <w:vertAlign w:val="superscript"/>
        </w:rPr>
        <w:footnoteReference w:id="2"/>
      </w:r>
      <w:r w:rsidR="0074776E">
        <w:rPr>
          <w:rFonts w:ascii="Times New Roman" w:eastAsia="Times New Roman" w:hAnsi="Times New Roman" w:cs="Times New Roman"/>
          <w:color w:val="000000"/>
        </w:rPr>
        <w:t xml:space="preserve"> Typically this is done by using human inputs (“human coding” or “manual annotations”) as a benchmark. </w:t>
      </w:r>
      <w:r w:rsidR="00DE6C7D">
        <w:rPr>
          <w:rFonts w:ascii="Times New Roman" w:eastAsia="Times New Roman" w:hAnsi="Times New Roman" w:cs="Times New Roman"/>
          <w:color w:val="000000"/>
        </w:rPr>
        <w:t>This is based</w:t>
      </w:r>
      <w:r w:rsidR="0074776E">
        <w:rPr>
          <w:rFonts w:ascii="Times New Roman" w:eastAsia="Times New Roman" w:hAnsi="Times New Roman" w:cs="Times New Roman"/>
          <w:color w:val="000000"/>
        </w:rPr>
        <w:t xml:space="preserve"> </w:t>
      </w:r>
      <w:r w:rsidR="00DE6C7D">
        <w:rPr>
          <w:rFonts w:ascii="Times New Roman" w:eastAsia="Times New Roman" w:hAnsi="Times New Roman" w:cs="Times New Roman"/>
          <w:color w:val="000000"/>
        </w:rPr>
        <w:t>on</w:t>
      </w:r>
      <w:r w:rsidR="0074776E">
        <w:rPr>
          <w:rFonts w:ascii="Times New Roman" w:eastAsia="Times New Roman" w:hAnsi="Times New Roman" w:cs="Times New Roman"/>
          <w:color w:val="000000"/>
        </w:rPr>
        <w:t xml:space="preserve"> the assumption that humans’ understanding of text</w:t>
      </w:r>
      <w:r w:rsidR="00245DC7">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(still) </w:t>
      </w:r>
      <w:r w:rsidR="0074776E">
        <w:rPr>
          <w:rFonts w:ascii="Times New Roman" w:eastAsia="Times New Roman" w:hAnsi="Times New Roman" w:cs="Times New Roman"/>
          <w:color w:val="000000"/>
        </w:rPr>
        <w:t xml:space="preserve">outperforms that of machines and that, </w:t>
      </w:r>
      <w:r w:rsidR="0074776E">
        <w:rPr>
          <w:rFonts w:ascii="Times New Roman" w:eastAsia="Times New Roman" w:hAnsi="Times New Roman" w:cs="Times New Roman"/>
          <w:i/>
          <w:color w:val="000000"/>
        </w:rPr>
        <w:t>if trained correctly</w:t>
      </w:r>
      <w:r w:rsidR="0074776E">
        <w:rPr>
          <w:rFonts w:ascii="Times New Roman" w:eastAsia="Times New Roman" w:hAnsi="Times New Roman" w:cs="Times New Roman"/>
          <w:color w:val="000000"/>
        </w:rPr>
        <w:t xml:space="preserve">, humans will make </w:t>
      </w:r>
      <w:r>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most correct and valid classifications of texts</w:t>
      </w:r>
      <w:r>
        <w:rPr>
          <w:rFonts w:ascii="Times New Roman" w:eastAsia="Times New Roman" w:hAnsi="Times New Roman" w:cs="Times New Roman"/>
          <w:color w:val="000000"/>
        </w:rPr>
        <w:t>. H</w:t>
      </w:r>
      <w:r w:rsidR="0074776E">
        <w:rPr>
          <w:rFonts w:ascii="Times New Roman" w:eastAsia="Times New Roman" w:hAnsi="Times New Roman" w:cs="Times New Roman"/>
          <w:color w:val="000000"/>
        </w:rPr>
        <w:t xml:space="preserve">uman coded data is </w:t>
      </w:r>
      <w:r>
        <w:rPr>
          <w:rFonts w:ascii="Times New Roman" w:eastAsia="Times New Roman" w:hAnsi="Times New Roman" w:cs="Times New Roman"/>
          <w:color w:val="000000"/>
        </w:rPr>
        <w:t xml:space="preserve">thus </w:t>
      </w:r>
      <w:r w:rsidR="0074776E">
        <w:rPr>
          <w:rFonts w:ascii="Times New Roman" w:eastAsia="Times New Roman" w:hAnsi="Times New Roman" w:cs="Times New Roman"/>
          <w:color w:val="000000"/>
        </w:rPr>
        <w:t xml:space="preserve">treated as a gold standard against which the performance of the computer is judged. </w:t>
      </w:r>
      <w:r>
        <w:rPr>
          <w:rFonts w:ascii="Times New Roman" w:eastAsia="Times New Roman" w:hAnsi="Times New Roman" w:cs="Times New Roman"/>
          <w:color w:val="000000"/>
        </w:rPr>
        <w:t xml:space="preserve">Yet, </w:t>
      </w:r>
      <w:r w:rsidR="0074776E">
        <w:rPr>
          <w:rFonts w:ascii="Times New Roman" w:eastAsia="Times New Roman" w:hAnsi="Times New Roman" w:cs="Times New Roman"/>
          <w:color w:val="000000"/>
        </w:rPr>
        <w:t>“</w:t>
      </w:r>
      <w:r>
        <w:rPr>
          <w:rFonts w:ascii="Times New Roman" w:eastAsia="Times New Roman" w:hAnsi="Times New Roman" w:cs="Times New Roman"/>
          <w:color w:val="000000"/>
        </w:rPr>
        <w:t>t</w:t>
      </w:r>
      <w:r w:rsidR="0074776E">
        <w:rPr>
          <w:rFonts w:ascii="Times New Roman" w:eastAsia="Times New Roman" w:hAnsi="Times New Roman" w:cs="Times New Roman"/>
          <w:color w:val="000000"/>
        </w:rPr>
        <w:t xml:space="preserve">he quantities we seek to estimate from text […] are fundamentally unobservable” (Lowe &amp; Benoit, 2013, p. 299), and </w:t>
      </w:r>
      <w:r w:rsidR="00413A4C">
        <w:rPr>
          <w:rFonts w:ascii="Times New Roman" w:eastAsia="Times New Roman" w:hAnsi="Times New Roman" w:cs="Times New Roman"/>
          <w:color w:val="000000"/>
        </w:rPr>
        <w:t>as documented in traditional content-analytic applications (</w:t>
      </w:r>
      <w:proofErr w:type="spellStart"/>
      <w:r w:rsidR="00413A4C">
        <w:rPr>
          <w:rFonts w:ascii="Times New Roman" w:eastAsia="Times New Roman" w:hAnsi="Times New Roman" w:cs="Times New Roman"/>
          <w:color w:val="000000"/>
        </w:rPr>
        <w:t>Ennser-Jedenastik</w:t>
      </w:r>
      <w:proofErr w:type="spellEnd"/>
      <w:r w:rsidR="00413A4C">
        <w:rPr>
          <w:rFonts w:ascii="Times New Roman" w:eastAsia="Times New Roman" w:hAnsi="Times New Roman" w:cs="Times New Roman"/>
          <w:color w:val="000000"/>
        </w:rPr>
        <w:t xml:space="preserve"> &amp; Meyer, 2018; Hayes &amp; </w:t>
      </w:r>
      <w:proofErr w:type="spellStart"/>
      <w:r w:rsidR="00413A4C">
        <w:rPr>
          <w:rFonts w:ascii="Times New Roman" w:eastAsia="Times New Roman" w:hAnsi="Times New Roman" w:cs="Times New Roman"/>
          <w:color w:val="000000"/>
        </w:rPr>
        <w:t>Krippendorff</w:t>
      </w:r>
      <w:proofErr w:type="spellEnd"/>
      <w:r w:rsidR="00413A4C">
        <w:rPr>
          <w:rFonts w:ascii="Times New Roman" w:eastAsia="Times New Roman" w:hAnsi="Times New Roman" w:cs="Times New Roman"/>
          <w:color w:val="000000"/>
        </w:rPr>
        <w:t xml:space="preserve">, 2007; </w:t>
      </w:r>
      <w:proofErr w:type="spellStart"/>
      <w:r w:rsidR="00413A4C">
        <w:rPr>
          <w:rFonts w:ascii="Times New Roman" w:eastAsia="Times New Roman" w:hAnsi="Times New Roman" w:cs="Times New Roman"/>
          <w:color w:val="000000"/>
        </w:rPr>
        <w:t>Krippendorff</w:t>
      </w:r>
      <w:proofErr w:type="spellEnd"/>
      <w:r w:rsidR="00413A4C">
        <w:rPr>
          <w:rFonts w:ascii="Times New Roman" w:eastAsia="Times New Roman" w:hAnsi="Times New Roman" w:cs="Times New Roman"/>
          <w:color w:val="000000"/>
        </w:rPr>
        <w:t xml:space="preserve">, 2004), </w:t>
      </w:r>
      <w:r w:rsidR="0074776E">
        <w:rPr>
          <w:rFonts w:ascii="Times New Roman" w:eastAsia="Times New Roman" w:hAnsi="Times New Roman" w:cs="Times New Roman"/>
          <w:color w:val="000000"/>
        </w:rPr>
        <w:t>human judgment</w:t>
      </w:r>
      <w:r>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are</w:t>
      </w:r>
      <w:r w:rsidR="0074776E">
        <w:rPr>
          <w:rFonts w:ascii="Times New Roman" w:eastAsia="Times New Roman" w:hAnsi="Times New Roman" w:cs="Times New Roman"/>
          <w:color w:val="000000"/>
        </w:rPr>
        <w:t xml:space="preserve"> in fact no exception to this general rule. </w:t>
      </w:r>
      <w:r w:rsidR="0055348D">
        <w:rPr>
          <w:rFonts w:ascii="Times New Roman" w:eastAsia="Times New Roman" w:hAnsi="Times New Roman" w:cs="Times New Roman"/>
          <w:color w:val="000000"/>
        </w:rPr>
        <w:t>In this regard, e</w:t>
      </w:r>
      <w:r w:rsidR="0074776E">
        <w:rPr>
          <w:rFonts w:ascii="Times New Roman" w:eastAsia="Times New Roman" w:hAnsi="Times New Roman" w:cs="Times New Roman"/>
          <w:color w:val="000000"/>
        </w:rPr>
        <w:t xml:space="preserve">nsuring </w:t>
      </w:r>
      <w:r>
        <w:rPr>
          <w:rFonts w:ascii="Times New Roman" w:eastAsia="Times New Roman" w:hAnsi="Times New Roman" w:cs="Times New Roman"/>
          <w:color w:val="000000"/>
        </w:rPr>
        <w:t xml:space="preserve">an </w:t>
      </w:r>
      <w:r w:rsidR="0074776E">
        <w:rPr>
          <w:rFonts w:ascii="Times New Roman" w:eastAsia="Times New Roman" w:hAnsi="Times New Roman" w:cs="Times New Roman"/>
          <w:color w:val="000000"/>
        </w:rPr>
        <w:t xml:space="preserve">acceptable quality of manual coding (e.g., proper coder training and achieving an </w:t>
      </w:r>
      <w:r w:rsidR="0046062D">
        <w:rPr>
          <w:rFonts w:ascii="Times New Roman" w:eastAsia="Times New Roman" w:hAnsi="Times New Roman" w:cs="Times New Roman"/>
          <w:color w:val="000000"/>
        </w:rPr>
        <w:t>adequate</w:t>
      </w:r>
      <w:r w:rsidR="00741AF2">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 xml:space="preserve">level of intercoder reliability) in traditional manual content analysis is regarded as </w:t>
      </w:r>
      <w:r w:rsidR="0074776E">
        <w:rPr>
          <w:rFonts w:ascii="Times New Roman" w:eastAsia="Times New Roman" w:hAnsi="Times New Roman" w:cs="Times New Roman"/>
          <w:i/>
          <w:color w:val="000000"/>
        </w:rPr>
        <w:t>the</w:t>
      </w:r>
      <w:r w:rsidR="0074776E">
        <w:rPr>
          <w:rFonts w:ascii="Times New Roman" w:eastAsia="Times New Roman" w:hAnsi="Times New Roman" w:cs="Times New Roman"/>
          <w:color w:val="000000"/>
        </w:rPr>
        <w:t xml:space="preserve"> standard practice in the field. However, as we will argue below, there has been a relative lack of parallel attention to ensuring </w:t>
      </w:r>
      <w:r>
        <w:rPr>
          <w:rFonts w:ascii="Times New Roman" w:eastAsia="Times New Roman" w:hAnsi="Times New Roman" w:cs="Times New Roman"/>
          <w:color w:val="000000"/>
        </w:rPr>
        <w:t xml:space="preserve">an </w:t>
      </w:r>
      <w:r w:rsidR="0074776E">
        <w:rPr>
          <w:rFonts w:ascii="Times New Roman" w:eastAsia="Times New Roman" w:hAnsi="Times New Roman" w:cs="Times New Roman"/>
          <w:color w:val="000000"/>
        </w:rPr>
        <w:t xml:space="preserve">acceptable quality in human coding when such manual annotations are </w:t>
      </w:r>
      <w:r w:rsidR="00105823">
        <w:rPr>
          <w:rFonts w:ascii="Times New Roman" w:eastAsia="Times New Roman" w:hAnsi="Times New Roman" w:cs="Times New Roman"/>
          <w:color w:val="000000"/>
        </w:rPr>
        <w:t xml:space="preserve">later </w:t>
      </w:r>
      <w:r w:rsidR="0074776E">
        <w:rPr>
          <w:rFonts w:ascii="Times New Roman" w:eastAsia="Times New Roman" w:hAnsi="Times New Roman" w:cs="Times New Roman"/>
          <w:color w:val="000000"/>
        </w:rPr>
        <w:t>utilized as a gold standard</w:t>
      </w:r>
      <w:r>
        <w:rPr>
          <w:rFonts w:ascii="Times New Roman" w:eastAsia="Times New Roman" w:hAnsi="Times New Roman" w:cs="Times New Roman"/>
          <w:color w:val="000000"/>
        </w:rPr>
        <w:t xml:space="preserve"> for the validation of</w:t>
      </w:r>
      <w:r w:rsidR="0074776E">
        <w:rPr>
          <w:rFonts w:ascii="Times New Roman" w:eastAsia="Times New Roman" w:hAnsi="Times New Roman" w:cs="Times New Roman"/>
          <w:color w:val="000000"/>
        </w:rPr>
        <w:t xml:space="preserve"> automated </w:t>
      </w:r>
      <w:r>
        <w:rPr>
          <w:rFonts w:ascii="Times New Roman" w:eastAsia="Times New Roman" w:hAnsi="Times New Roman" w:cs="Times New Roman"/>
          <w:color w:val="000000"/>
        </w:rPr>
        <w:t>procedures</w:t>
      </w:r>
      <w:r w:rsidR="0074776E">
        <w:rPr>
          <w:rFonts w:ascii="Times New Roman" w:eastAsia="Times New Roman" w:hAnsi="Times New Roman" w:cs="Times New Roman"/>
          <w:color w:val="000000"/>
        </w:rPr>
        <w:t>.</w:t>
      </w:r>
      <w:r w:rsidR="0074776E">
        <w:rPr>
          <w:rFonts w:ascii="Times New Roman" w:eastAsia="Times New Roman" w:hAnsi="Times New Roman" w:cs="Times New Roman"/>
          <w:i/>
          <w:color w:val="000000"/>
        </w:rPr>
        <w:t xml:space="preserve"> </w:t>
      </w:r>
      <w:r w:rsidR="006E47BE">
        <w:rPr>
          <w:rFonts w:ascii="Times New Roman" w:eastAsia="Times New Roman" w:hAnsi="Times New Roman" w:cs="Times New Roman"/>
          <w:highlight w:val="white"/>
        </w:rPr>
        <w:t>W</w:t>
      </w:r>
      <w:r w:rsidR="0074776E">
        <w:rPr>
          <w:rFonts w:ascii="Times New Roman" w:eastAsia="Times New Roman" w:hAnsi="Times New Roman" w:cs="Times New Roman"/>
          <w:color w:val="000000"/>
        </w:rPr>
        <w:t>hen it comes to actual research practice</w:t>
      </w:r>
      <w:r w:rsidR="006E47BE">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sidR="006E47BE">
        <w:rPr>
          <w:rFonts w:ascii="Times New Roman" w:eastAsia="Times New Roman" w:hAnsi="Times New Roman" w:cs="Times New Roman"/>
          <w:color w:val="000000"/>
        </w:rPr>
        <w:t xml:space="preserve">often </w:t>
      </w:r>
      <w:r w:rsidR="0074776E">
        <w:rPr>
          <w:rFonts w:ascii="Times New Roman" w:eastAsia="Times New Roman" w:hAnsi="Times New Roman" w:cs="Times New Roman"/>
          <w:color w:val="000000"/>
        </w:rPr>
        <w:t xml:space="preserve">the human-coded materials </w:t>
      </w:r>
      <w:r w:rsidR="006E47BE">
        <w:rPr>
          <w:rFonts w:ascii="Times New Roman" w:eastAsia="Times New Roman" w:hAnsi="Times New Roman" w:cs="Times New Roman"/>
          <w:color w:val="000000"/>
        </w:rPr>
        <w:t>appear to be</w:t>
      </w:r>
      <w:r w:rsidR="0074776E">
        <w:rPr>
          <w:rFonts w:ascii="Times New Roman" w:eastAsia="Times New Roman" w:hAnsi="Times New Roman" w:cs="Times New Roman"/>
        </w:rPr>
        <w:t xml:space="preserve"> misused by </w:t>
      </w:r>
      <w:r w:rsidR="0074776E">
        <w:rPr>
          <w:rFonts w:ascii="Times New Roman" w:eastAsia="Times New Roman" w:hAnsi="Times New Roman" w:cs="Times New Roman"/>
          <w:color w:val="000000"/>
        </w:rPr>
        <w:t xml:space="preserve">not being properly evaluated and checked before being utilized </w:t>
      </w:r>
      <w:r w:rsidR="004769B6">
        <w:rPr>
          <w:rFonts w:ascii="Times New Roman" w:eastAsia="Times New Roman" w:hAnsi="Times New Roman" w:cs="Times New Roman"/>
          <w:color w:val="000000"/>
        </w:rPr>
        <w:t xml:space="preserve">as validation materials. </w:t>
      </w:r>
      <w:r w:rsidR="0074776E">
        <w:rPr>
          <w:rFonts w:ascii="Times New Roman" w:eastAsia="Times New Roman" w:hAnsi="Times New Roman" w:cs="Times New Roman"/>
        </w:rPr>
        <w:t>S</w:t>
      </w:r>
      <w:r w:rsidR="0074776E">
        <w:rPr>
          <w:rFonts w:ascii="Times New Roman" w:eastAsia="Times New Roman" w:hAnsi="Times New Roman" w:cs="Times New Roman"/>
          <w:color w:val="000000"/>
        </w:rPr>
        <w:t>uch practice</w:t>
      </w:r>
      <w:r w:rsidR="0074776E">
        <w:rPr>
          <w:rFonts w:ascii="Times New Roman" w:eastAsia="Times New Roman" w:hAnsi="Times New Roman" w:cs="Times New Roman"/>
        </w:rPr>
        <w:t xml:space="preserve">, we argue, </w:t>
      </w:r>
      <w:r w:rsidR="005A0700">
        <w:rPr>
          <w:rFonts w:ascii="Times New Roman" w:eastAsia="Times New Roman" w:hAnsi="Times New Roman" w:cs="Times New Roman"/>
        </w:rPr>
        <w:t xml:space="preserve">would </w:t>
      </w:r>
      <w:r w:rsidR="0074776E">
        <w:rPr>
          <w:rFonts w:ascii="Times New Roman" w:eastAsia="Times New Roman" w:hAnsi="Times New Roman" w:cs="Times New Roman"/>
          <w:color w:val="000000"/>
        </w:rPr>
        <w:t xml:space="preserve">greatly percolate additional errors unbeknown to researchers. Yet, the implications of using such imperfect human judgments as </w:t>
      </w:r>
      <w:r w:rsidR="004769B6">
        <w:rPr>
          <w:rFonts w:ascii="Times New Roman" w:eastAsia="Times New Roman" w:hAnsi="Times New Roman" w:cs="Times New Roman"/>
          <w:color w:val="000000"/>
        </w:rPr>
        <w:t xml:space="preserve">a </w:t>
      </w:r>
      <w:r w:rsidR="0074776E">
        <w:rPr>
          <w:rFonts w:ascii="Times New Roman" w:eastAsia="Times New Roman" w:hAnsi="Times New Roman" w:cs="Times New Roman"/>
          <w:color w:val="000000"/>
        </w:rPr>
        <w:t>benchmark in validating the results of automated procedures are, until today, insufficiently addressed</w:t>
      </w:r>
      <w:r w:rsidR="005A0700">
        <w:rPr>
          <w:rFonts w:ascii="Times New Roman" w:eastAsia="Times New Roman" w:hAnsi="Times New Roman" w:cs="Times New Roman"/>
          <w:color w:val="000000"/>
        </w:rPr>
        <w:t>. Accordingly, this study addresses both the actual practice</w:t>
      </w:r>
      <w:r w:rsidR="0068772A">
        <w:rPr>
          <w:rFonts w:ascii="Times New Roman" w:eastAsia="Times New Roman" w:hAnsi="Times New Roman" w:cs="Times New Roman"/>
          <w:color w:val="000000"/>
        </w:rPr>
        <w:t>s of</w:t>
      </w:r>
      <w:r w:rsidR="005A0700">
        <w:rPr>
          <w:rFonts w:ascii="Times New Roman" w:eastAsia="Times New Roman" w:hAnsi="Times New Roman" w:cs="Times New Roman"/>
          <w:color w:val="000000"/>
        </w:rPr>
        <w:t xml:space="preserve"> the usage and reporting of gold standard</w:t>
      </w:r>
      <w:r w:rsidR="006F5479">
        <w:rPr>
          <w:rFonts w:ascii="Times New Roman" w:eastAsia="Times New Roman" w:hAnsi="Times New Roman" w:cs="Times New Roman"/>
          <w:color w:val="000000"/>
        </w:rPr>
        <w:t>s</w:t>
      </w:r>
      <w:r w:rsidR="0068772A">
        <w:rPr>
          <w:rFonts w:ascii="Times New Roman" w:eastAsia="Times New Roman" w:hAnsi="Times New Roman" w:cs="Times New Roman"/>
          <w:color w:val="000000"/>
        </w:rPr>
        <w:t xml:space="preserve"> in automated procedures </w:t>
      </w:r>
      <w:r w:rsidR="005A0700">
        <w:rPr>
          <w:rFonts w:ascii="Times New Roman" w:eastAsia="Times New Roman" w:hAnsi="Times New Roman" w:cs="Times New Roman"/>
          <w:color w:val="000000"/>
        </w:rPr>
        <w:t>and</w:t>
      </w:r>
      <w:r w:rsidR="0068772A">
        <w:rPr>
          <w:rFonts w:ascii="Times New Roman" w:eastAsia="Times New Roman" w:hAnsi="Times New Roman" w:cs="Times New Roman"/>
          <w:color w:val="000000"/>
        </w:rPr>
        <w:t xml:space="preserve"> </w:t>
      </w:r>
      <w:r w:rsidR="005A0700">
        <w:rPr>
          <w:rFonts w:ascii="Times New Roman" w:eastAsia="Times New Roman" w:hAnsi="Times New Roman" w:cs="Times New Roman"/>
          <w:color w:val="000000"/>
        </w:rPr>
        <w:t xml:space="preserve">the possible implications of different qualities of such material. </w:t>
      </w:r>
      <w:r w:rsidR="003271BE">
        <w:rPr>
          <w:rFonts w:ascii="Times New Roman" w:eastAsia="Times New Roman" w:hAnsi="Times New Roman" w:cs="Times New Roman"/>
          <w:color w:val="000000"/>
        </w:rPr>
        <w:t xml:space="preserve">Doing so </w:t>
      </w:r>
      <w:r w:rsidR="006F16BA">
        <w:rPr>
          <w:rFonts w:ascii="Times New Roman" w:eastAsia="Times New Roman" w:hAnsi="Times New Roman" w:cs="Times New Roman"/>
          <w:color w:val="000000"/>
        </w:rPr>
        <w:t xml:space="preserve">it provides concrete benchmarks as to the desirable quality of </w:t>
      </w:r>
      <w:r w:rsidR="006F5479">
        <w:rPr>
          <w:rFonts w:ascii="Times New Roman" w:eastAsia="Times New Roman" w:hAnsi="Times New Roman" w:cs="Times New Roman"/>
          <w:color w:val="000000"/>
        </w:rPr>
        <w:t>“</w:t>
      </w:r>
      <w:r w:rsidR="006F16BA">
        <w:rPr>
          <w:rFonts w:ascii="Times New Roman" w:eastAsia="Times New Roman" w:hAnsi="Times New Roman" w:cs="Times New Roman"/>
          <w:color w:val="000000"/>
        </w:rPr>
        <w:t>gold standards</w:t>
      </w:r>
      <w:r w:rsidR="006F5479">
        <w:rPr>
          <w:rFonts w:ascii="Times New Roman" w:eastAsia="Times New Roman" w:hAnsi="Times New Roman" w:cs="Times New Roman"/>
          <w:color w:val="000000"/>
        </w:rPr>
        <w:t>”</w:t>
      </w:r>
      <w:r w:rsidR="006F16BA">
        <w:rPr>
          <w:rFonts w:ascii="Times New Roman" w:eastAsia="Times New Roman" w:hAnsi="Times New Roman" w:cs="Times New Roman"/>
          <w:color w:val="000000"/>
        </w:rPr>
        <w:t xml:space="preserve"> produced by human</w:t>
      </w:r>
      <w:r w:rsidR="006F5479">
        <w:rPr>
          <w:rFonts w:ascii="Times New Roman" w:eastAsia="Times New Roman" w:hAnsi="Times New Roman" w:cs="Times New Roman"/>
          <w:color w:val="000000"/>
        </w:rPr>
        <w:t xml:space="preserve"> annotations</w:t>
      </w:r>
      <w:r w:rsidR="006F16BA">
        <w:rPr>
          <w:rFonts w:ascii="Times New Roman" w:eastAsia="Times New Roman" w:hAnsi="Times New Roman" w:cs="Times New Roman"/>
          <w:color w:val="000000"/>
        </w:rPr>
        <w:t xml:space="preserve">. </w:t>
      </w:r>
    </w:p>
    <w:p w14:paraId="4C7DBA27" w14:textId="118CE4A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D56F70">
        <w:rPr>
          <w:rFonts w:ascii="Times New Roman" w:eastAsia="Times New Roman" w:hAnsi="Times New Roman" w:cs="Times New Roman"/>
          <w:color w:val="000000"/>
        </w:rPr>
        <w:t xml:space="preserve">Against this </w:t>
      </w:r>
      <w:r w:rsidR="0075261E">
        <w:rPr>
          <w:rFonts w:ascii="Times New Roman" w:eastAsia="Times New Roman" w:hAnsi="Times New Roman" w:cs="Times New Roman"/>
          <w:color w:val="000000"/>
        </w:rPr>
        <w:t>background</w:t>
      </w:r>
      <w:r w:rsidRPr="00D56F70">
        <w:rPr>
          <w:rFonts w:ascii="Times New Roman" w:eastAsia="Times New Roman" w:hAnsi="Times New Roman" w:cs="Times New Roman"/>
          <w:color w:val="000000"/>
        </w:rPr>
        <w:t xml:space="preserve">, </w:t>
      </w:r>
      <w:r w:rsidR="006F16BA" w:rsidRPr="00D56F70">
        <w:rPr>
          <w:rFonts w:ascii="Times New Roman" w:eastAsia="Times New Roman" w:hAnsi="Times New Roman" w:cs="Times New Roman"/>
          <w:color w:val="000000"/>
        </w:rPr>
        <w:t xml:space="preserve">in the empirical section </w:t>
      </w:r>
      <w:r w:rsidRPr="00D56F70">
        <w:rPr>
          <w:rFonts w:ascii="Times New Roman" w:eastAsia="Times New Roman" w:hAnsi="Times New Roman" w:cs="Times New Roman"/>
          <w:color w:val="000000"/>
        </w:rPr>
        <w:t>we first present a systematic review of articles published</w:t>
      </w:r>
      <w:r>
        <w:rPr>
          <w:rFonts w:ascii="Times New Roman" w:eastAsia="Times New Roman" w:hAnsi="Times New Roman" w:cs="Times New Roman"/>
          <w:color w:val="000000"/>
        </w:rPr>
        <w:t xml:space="preserve"> in major</w:t>
      </w:r>
      <w:r w:rsidR="001E5E5C">
        <w:rPr>
          <w:rFonts w:ascii="Times New Roman" w:eastAsia="Times New Roman" w:hAnsi="Times New Roman" w:cs="Times New Roman"/>
          <w:color w:val="000000"/>
        </w:rPr>
        <w:t xml:space="preserve"> communication and general</w:t>
      </w:r>
      <w:r>
        <w:rPr>
          <w:rFonts w:ascii="Times New Roman" w:eastAsia="Times New Roman" w:hAnsi="Times New Roman" w:cs="Times New Roman"/>
          <w:color w:val="000000"/>
        </w:rPr>
        <w:t xml:space="preserve"> social science journals </w:t>
      </w:r>
      <w:r w:rsidR="006F16BA">
        <w:rPr>
          <w:rFonts w:ascii="Times New Roman" w:eastAsia="Times New Roman" w:hAnsi="Times New Roman" w:cs="Times New Roman"/>
          <w:color w:val="000000"/>
        </w:rPr>
        <w:t xml:space="preserve">over </w:t>
      </w:r>
      <w:r>
        <w:rPr>
          <w:rFonts w:ascii="Times New Roman" w:eastAsia="Times New Roman" w:hAnsi="Times New Roman" w:cs="Times New Roman"/>
          <w:color w:val="000000"/>
        </w:rPr>
        <w:t xml:space="preserve">the past 20 years, showing that the actual practices of systematic validation are far from what is being acknowledged as a standard in the literature. </w:t>
      </w:r>
      <w:r w:rsidR="006F16BA">
        <w:rPr>
          <w:rFonts w:ascii="Times New Roman" w:eastAsia="Times New Roman" w:hAnsi="Times New Roman" w:cs="Times New Roman"/>
          <w:color w:val="000000"/>
        </w:rPr>
        <w:t>Here</w:t>
      </w:r>
      <w:r>
        <w:rPr>
          <w:rFonts w:ascii="Times New Roman" w:eastAsia="Times New Roman" w:hAnsi="Times New Roman" w:cs="Times New Roman"/>
          <w:color w:val="000000"/>
        </w:rPr>
        <w:t xml:space="preserve"> </w:t>
      </w:r>
      <w:r>
        <w:rPr>
          <w:rFonts w:ascii="Times New Roman" w:eastAsia="Times New Roman" w:hAnsi="Times New Roman" w:cs="Times New Roman"/>
        </w:rPr>
        <w:t>w</w:t>
      </w:r>
      <w:r>
        <w:rPr>
          <w:rFonts w:ascii="Times New Roman" w:eastAsia="Times New Roman" w:hAnsi="Times New Roman" w:cs="Times New Roman"/>
          <w:color w:val="000000"/>
        </w:rPr>
        <w:t xml:space="preserve">e also show that the reporting and interpretation of validation procedures differ greatly across studies, and most importantly, </w:t>
      </w:r>
      <w:r w:rsidR="006F16BA">
        <w:rPr>
          <w:rFonts w:ascii="Times New Roman" w:eastAsia="Times New Roman" w:hAnsi="Times New Roman" w:cs="Times New Roman"/>
          <w:color w:val="000000"/>
        </w:rPr>
        <w:t xml:space="preserve">that </w:t>
      </w:r>
      <w:r>
        <w:rPr>
          <w:rFonts w:ascii="Times New Roman" w:eastAsia="Times New Roman" w:hAnsi="Times New Roman" w:cs="Times New Roman"/>
          <w:color w:val="000000"/>
        </w:rPr>
        <w:t xml:space="preserve">human-coded materials are frequently misused </w:t>
      </w:r>
      <w:r w:rsidR="006F16BA">
        <w:rPr>
          <w:rFonts w:ascii="Times New Roman" w:eastAsia="Times New Roman" w:hAnsi="Times New Roman" w:cs="Times New Roman"/>
          <w:color w:val="000000"/>
        </w:rPr>
        <w:t>due to</w:t>
      </w:r>
      <w:r w:rsidR="00D56F70">
        <w:rPr>
          <w:rFonts w:ascii="Times New Roman" w:eastAsia="Times New Roman" w:hAnsi="Times New Roman" w:cs="Times New Roman"/>
          <w:color w:val="000000"/>
        </w:rPr>
        <w:t xml:space="preserve"> a</w:t>
      </w:r>
      <w:r w:rsidR="006F16BA">
        <w:rPr>
          <w:rFonts w:ascii="Times New Roman" w:eastAsia="Times New Roman" w:hAnsi="Times New Roman" w:cs="Times New Roman"/>
          <w:color w:val="000000"/>
        </w:rPr>
        <w:t xml:space="preserve"> lack of</w:t>
      </w:r>
      <w:r w:rsidR="006F16BA">
        <w:rPr>
          <w:rFonts w:ascii="Times New Roman" w:eastAsia="Times New Roman" w:hAnsi="Times New Roman" w:cs="Times New Roman"/>
        </w:rPr>
        <w:t xml:space="preserve"> </w:t>
      </w:r>
      <w:r>
        <w:rPr>
          <w:rFonts w:ascii="Times New Roman" w:eastAsia="Times New Roman" w:hAnsi="Times New Roman" w:cs="Times New Roman"/>
        </w:rPr>
        <w:t xml:space="preserve">“quality” </w:t>
      </w:r>
      <w:r w:rsidR="006F16BA">
        <w:rPr>
          <w:rFonts w:ascii="Times New Roman" w:eastAsia="Times New Roman" w:hAnsi="Times New Roman" w:cs="Times New Roman"/>
        </w:rPr>
        <w:t xml:space="preserve">assessment </w:t>
      </w:r>
      <w:r>
        <w:rPr>
          <w:rFonts w:ascii="Times New Roman" w:eastAsia="Times New Roman" w:hAnsi="Times New Roman" w:cs="Times New Roman"/>
          <w:color w:val="000000"/>
        </w:rPr>
        <w:t xml:space="preserve">before being utilized in validations. </w:t>
      </w:r>
      <w:r w:rsidR="00CA7B91">
        <w:rPr>
          <w:rFonts w:ascii="Times New Roman" w:eastAsia="Times New Roman" w:hAnsi="Times New Roman" w:cs="Times New Roman"/>
          <w:color w:val="000000"/>
        </w:rPr>
        <w:t xml:space="preserve">More importantly, in </w:t>
      </w:r>
      <w:r>
        <w:rPr>
          <w:rFonts w:ascii="Times New Roman" w:eastAsia="Times New Roman" w:hAnsi="Times New Roman" w:cs="Times New Roman"/>
          <w:color w:val="000000"/>
        </w:rPr>
        <w:t xml:space="preserve">a second step we argue that using </w:t>
      </w:r>
      <w:r w:rsidR="0051381E">
        <w:rPr>
          <w:rFonts w:ascii="Times New Roman" w:eastAsia="Times New Roman" w:hAnsi="Times New Roman" w:cs="Times New Roman"/>
          <w:color w:val="000000"/>
        </w:rPr>
        <w:t xml:space="preserve">such </w:t>
      </w:r>
      <w:r>
        <w:rPr>
          <w:rFonts w:ascii="Times New Roman" w:eastAsia="Times New Roman" w:hAnsi="Times New Roman" w:cs="Times New Roman"/>
          <w:color w:val="000000"/>
        </w:rPr>
        <w:t>imperfect human coding as the benchmark has systematic consequences for evalua</w:t>
      </w:r>
      <w:r w:rsidR="00CA7B91">
        <w:rPr>
          <w:rFonts w:ascii="Times New Roman" w:eastAsia="Times New Roman" w:hAnsi="Times New Roman" w:cs="Times New Roman"/>
          <w:color w:val="000000"/>
        </w:rPr>
        <w:t>tions of</w:t>
      </w:r>
      <w:r>
        <w:rPr>
          <w:rFonts w:ascii="Times New Roman" w:eastAsia="Times New Roman" w:hAnsi="Times New Roman" w:cs="Times New Roman"/>
          <w:color w:val="000000"/>
        </w:rPr>
        <w:t xml:space="preserve"> the performances of the </w:t>
      </w:r>
      <w:r w:rsidR="00CA7B91">
        <w:rPr>
          <w:rFonts w:ascii="Times New Roman" w:eastAsia="Times New Roman" w:hAnsi="Times New Roman" w:cs="Times New Roman"/>
          <w:color w:val="000000"/>
        </w:rPr>
        <w:t xml:space="preserve">different </w:t>
      </w:r>
      <w:r>
        <w:rPr>
          <w:rFonts w:ascii="Times New Roman" w:eastAsia="Times New Roman" w:hAnsi="Times New Roman" w:cs="Times New Roman"/>
          <w:color w:val="000000"/>
        </w:rPr>
        <w:t>automatic procedures. We assess this previously unexplored connection by relying on a large-scale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Monte-Carlo simulation. </w:t>
      </w:r>
      <w:r w:rsidDel="0051381E">
        <w:rPr>
          <w:rFonts w:ascii="Times New Roman" w:eastAsia="Times New Roman" w:hAnsi="Times New Roman" w:cs="Times New Roman"/>
          <w:color w:val="000000"/>
        </w:rPr>
        <w:t xml:space="preserve">To our knowledge, </w:t>
      </w:r>
      <w:r w:rsidR="00CA7B91" w:rsidDel="0051381E">
        <w:rPr>
          <w:rFonts w:ascii="Times New Roman" w:eastAsia="Times New Roman" w:hAnsi="Times New Roman" w:cs="Times New Roman"/>
          <w:color w:val="000000"/>
        </w:rPr>
        <w:t xml:space="preserve">this </w:t>
      </w:r>
      <w:r w:rsidDel="0051381E">
        <w:rPr>
          <w:rFonts w:ascii="Times New Roman" w:eastAsia="Times New Roman" w:hAnsi="Times New Roman" w:cs="Times New Roman"/>
          <w:color w:val="000000"/>
        </w:rPr>
        <w:t xml:space="preserve">contribution is among the very first to provide thorough, systematic evidence pertaining to a well-known, yet extremely scarcely discussed topic. </w:t>
      </w:r>
      <w:r w:rsidR="0051381E">
        <w:rPr>
          <w:rFonts w:ascii="Times New Roman" w:eastAsia="Times New Roman" w:hAnsi="Times New Roman" w:cs="Times New Roman"/>
          <w:color w:val="000000"/>
        </w:rPr>
        <w:t xml:space="preserve">Our contribution should be read as a call for a systematic application of high-quality human coding for validation procedures in automated content analysis. </w:t>
      </w:r>
      <w:r w:rsidR="00CA7B91">
        <w:rPr>
          <w:rFonts w:ascii="Times New Roman" w:eastAsia="Times New Roman" w:hAnsi="Times New Roman" w:cs="Times New Roman"/>
          <w:color w:val="000000"/>
        </w:rPr>
        <w:t xml:space="preserve">To </w:t>
      </w:r>
      <w:r w:rsidR="0051381E">
        <w:rPr>
          <w:rFonts w:ascii="Times New Roman" w:eastAsia="Times New Roman" w:hAnsi="Times New Roman" w:cs="Times New Roman"/>
          <w:color w:val="000000"/>
        </w:rPr>
        <w:t xml:space="preserve">this </w:t>
      </w:r>
      <w:r w:rsidR="00CA7B91">
        <w:rPr>
          <w:rFonts w:ascii="Times New Roman" w:eastAsia="Times New Roman" w:hAnsi="Times New Roman" w:cs="Times New Roman"/>
          <w:color w:val="000000"/>
        </w:rPr>
        <w:t>end</w:t>
      </w:r>
      <w:r w:rsidR="00172B0C">
        <w:rPr>
          <w:rFonts w:ascii="Times New Roman" w:eastAsia="Times New Roman" w:hAnsi="Times New Roman" w:cs="Times New Roman"/>
          <w:color w:val="000000"/>
        </w:rPr>
        <w:t>,</w:t>
      </w:r>
      <w:r w:rsidR="00CA7B91">
        <w:rPr>
          <w:rFonts w:ascii="Times New Roman" w:eastAsia="Times New Roman" w:hAnsi="Times New Roman" w:cs="Times New Roman"/>
          <w:color w:val="000000"/>
        </w:rPr>
        <w:t xml:space="preserve"> it provides</w:t>
      </w:r>
      <w:r>
        <w:rPr>
          <w:rFonts w:ascii="Times New Roman" w:eastAsia="Times New Roman" w:hAnsi="Times New Roman" w:cs="Times New Roman"/>
          <w:color w:val="000000"/>
        </w:rPr>
        <w:t xml:space="preserve"> benchmark</w:t>
      </w:r>
      <w:r w:rsidR="00CA7B91">
        <w:rPr>
          <w:rFonts w:ascii="Times New Roman" w:eastAsia="Times New Roman" w:hAnsi="Times New Roman" w:cs="Times New Roman"/>
          <w:color w:val="000000"/>
        </w:rPr>
        <w:t>s for</w:t>
      </w:r>
      <w:r>
        <w:rPr>
          <w:rFonts w:ascii="Times New Roman" w:eastAsia="Times New Roman" w:hAnsi="Times New Roman" w:cs="Times New Roman"/>
          <w:color w:val="000000"/>
        </w:rPr>
        <w:t xml:space="preserve"> the combination of </w:t>
      </w:r>
      <w:r w:rsidR="0051381E">
        <w:rPr>
          <w:rFonts w:ascii="Times New Roman" w:eastAsia="Times New Roman" w:hAnsi="Times New Roman" w:cs="Times New Roman"/>
          <w:color w:val="000000"/>
        </w:rPr>
        <w:t xml:space="preserve">different levels of the quality of </w:t>
      </w:r>
      <w:r>
        <w:rPr>
          <w:rFonts w:ascii="Times New Roman" w:eastAsia="Times New Roman" w:hAnsi="Times New Roman" w:cs="Times New Roman"/>
          <w:color w:val="000000"/>
        </w:rPr>
        <w:t>gold standard</w:t>
      </w:r>
      <w:r w:rsidR="0051381E">
        <w:rPr>
          <w:rFonts w:ascii="Times New Roman" w:eastAsia="Times New Roman" w:hAnsi="Times New Roman" w:cs="Times New Roman"/>
          <w:color w:val="000000"/>
        </w:rPr>
        <w:t xml:space="preserve"> </w:t>
      </w:r>
      <w:proofErr w:type="gramStart"/>
      <w:r w:rsidR="0051381E">
        <w:rPr>
          <w:rFonts w:ascii="Times New Roman" w:eastAsia="Times New Roman" w:hAnsi="Times New Roman" w:cs="Times New Roman"/>
          <w:color w:val="000000"/>
        </w:rPr>
        <w:t>materials</w:t>
      </w:r>
      <w:r>
        <w:rPr>
          <w:rFonts w:ascii="Times New Roman" w:eastAsia="Times New Roman" w:hAnsi="Times New Roman" w:cs="Times New Roman"/>
          <w:color w:val="000000"/>
        </w:rPr>
        <w:t>, and</w:t>
      </w:r>
      <w:proofErr w:type="gramEnd"/>
      <w:r>
        <w:rPr>
          <w:rFonts w:ascii="Times New Roman" w:eastAsia="Times New Roman" w:hAnsi="Times New Roman" w:cs="Times New Roman"/>
          <w:color w:val="000000"/>
        </w:rPr>
        <w:t xml:space="preserve"> warns against improper use of </w:t>
      </w:r>
      <w:r w:rsidR="0049045F">
        <w:rPr>
          <w:rFonts w:ascii="Times New Roman" w:eastAsia="Times New Roman" w:hAnsi="Times New Roman" w:cs="Times New Roman"/>
          <w:color w:val="000000"/>
        </w:rPr>
        <w:t xml:space="preserve">human coding as the benchmark </w:t>
      </w:r>
      <w:r>
        <w:rPr>
          <w:rFonts w:ascii="Times New Roman" w:eastAsia="Times New Roman" w:hAnsi="Times New Roman" w:cs="Times New Roman"/>
          <w:color w:val="000000"/>
        </w:rPr>
        <w:t xml:space="preserve">in demonstrating the </w:t>
      </w:r>
      <w:r w:rsidR="0051381E">
        <w:rPr>
          <w:rFonts w:ascii="Times New Roman" w:eastAsia="Times New Roman" w:hAnsi="Times New Roman" w:cs="Times New Roman"/>
          <w:color w:val="000000"/>
        </w:rPr>
        <w:t xml:space="preserve">performances </w:t>
      </w:r>
      <w:r>
        <w:rPr>
          <w:rFonts w:ascii="Times New Roman" w:eastAsia="Times New Roman" w:hAnsi="Times New Roman" w:cs="Times New Roman"/>
          <w:color w:val="000000"/>
        </w:rPr>
        <w:t xml:space="preserve">of </w:t>
      </w:r>
      <w:r w:rsidR="00CA7B91">
        <w:rPr>
          <w:rFonts w:ascii="Times New Roman" w:eastAsia="Times New Roman" w:hAnsi="Times New Roman" w:cs="Times New Roman"/>
          <w:color w:val="000000"/>
        </w:rPr>
        <w:t xml:space="preserve">an </w:t>
      </w:r>
      <w:r>
        <w:rPr>
          <w:rFonts w:ascii="Times New Roman" w:eastAsia="Times New Roman" w:hAnsi="Times New Roman" w:cs="Times New Roman"/>
          <w:color w:val="000000"/>
        </w:rPr>
        <w:t xml:space="preserve">automated </w:t>
      </w:r>
      <w:r w:rsidR="00CA7B91">
        <w:rPr>
          <w:rFonts w:ascii="Times New Roman" w:eastAsia="Times New Roman" w:hAnsi="Times New Roman" w:cs="Times New Roman"/>
          <w:color w:val="000000"/>
        </w:rPr>
        <w:t xml:space="preserve">text analysis </w:t>
      </w:r>
      <w:r>
        <w:rPr>
          <w:rFonts w:ascii="Times New Roman" w:eastAsia="Times New Roman" w:hAnsi="Times New Roman" w:cs="Times New Roman"/>
          <w:color w:val="000000"/>
        </w:rPr>
        <w:t>approach.</w:t>
      </w:r>
      <w:r w:rsidR="0051381E" w:rsidRPr="0051381E">
        <w:rPr>
          <w:rFonts w:ascii="Times New Roman" w:eastAsia="Times New Roman" w:hAnsi="Times New Roman" w:cs="Times New Roman"/>
          <w:color w:val="000000"/>
        </w:rPr>
        <w:t xml:space="preserve"> </w:t>
      </w:r>
    </w:p>
    <w:p w14:paraId="376BE7AF" w14:textId="77777777" w:rsidR="00953588" w:rsidRDefault="00953588" w:rsidP="00953588">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The Use of Human Annotations in Validation of Automated Content Analysis</w:t>
      </w:r>
    </w:p>
    <w:p w14:paraId="2ABC28F9" w14:textId="3F465064" w:rsidR="001620F0" w:rsidRDefault="0074776E" w:rsidP="004F588C">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We define “automated content analysis” (or automated text analysis) as the collection of content-analytic approaches that utilize automated methods of coding a large amount of textual data, in a way that the coding itself (i.e., the text classification) is not performed manually but </w:t>
      </w:r>
      <w:r w:rsidR="004739D4">
        <w:rPr>
          <w:rFonts w:ascii="Times New Roman" w:eastAsia="Times New Roman" w:hAnsi="Times New Roman" w:cs="Times New Roman"/>
          <w:color w:val="000000"/>
        </w:rPr>
        <w:t xml:space="preserve">conducted through </w:t>
      </w:r>
      <w:r>
        <w:rPr>
          <w:rFonts w:ascii="Times New Roman" w:eastAsia="Times New Roman" w:hAnsi="Times New Roman" w:cs="Times New Roman"/>
          <w:color w:val="000000"/>
        </w:rPr>
        <w:t>predefined computational algorithms (Grimmer &amp; Stewart, 2013)</w:t>
      </w:r>
      <w:r w:rsidR="00962BE4">
        <w:rPr>
          <w:rFonts w:ascii="Times New Roman" w:eastAsia="Times New Roman" w:hAnsi="Times New Roman" w:cs="Times New Roman"/>
          <w:color w:val="000000"/>
        </w:rPr>
        <w:t>, following the standard technique often employed in political communication research</w:t>
      </w:r>
      <w:r>
        <w:rPr>
          <w:rFonts w:ascii="Times New Roman" w:eastAsia="Times New Roman" w:hAnsi="Times New Roman" w:cs="Times New Roman"/>
          <w:color w:val="000000"/>
        </w:rPr>
        <w:t>.</w:t>
      </w:r>
      <w:r>
        <w:rPr>
          <w:rFonts w:ascii="Times New Roman" w:eastAsia="Times New Roman" w:hAnsi="Times New Roman" w:cs="Times New Roman"/>
          <w:vertAlign w:val="superscript"/>
        </w:rPr>
        <w:footnoteReference w:id="3"/>
      </w:r>
      <w:r>
        <w:rPr>
          <w:rFonts w:ascii="Times New Roman" w:eastAsia="Times New Roman" w:hAnsi="Times New Roman" w:cs="Times New Roman"/>
          <w:color w:val="000000"/>
        </w:rPr>
        <w:t xml:space="preserve"> While the usage of the term “automated content analysis” in general encompasses a wide variety of forms (e.g., Grimmer &amp; Stewart, 2013; Hopkins &amp; King, 2010;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2013), here we </w:t>
      </w:r>
      <w:r w:rsidR="004739D4">
        <w:rPr>
          <w:rFonts w:ascii="Times New Roman" w:eastAsia="Times New Roman" w:hAnsi="Times New Roman" w:cs="Times New Roman"/>
          <w:color w:val="000000"/>
        </w:rPr>
        <w:t xml:space="preserve">focus </w:t>
      </w:r>
      <w:r w:rsidR="004F588C">
        <w:rPr>
          <w:rFonts w:ascii="Times New Roman" w:eastAsia="Times New Roman" w:hAnsi="Times New Roman" w:cs="Times New Roman"/>
          <w:color w:val="000000"/>
        </w:rPr>
        <w:t xml:space="preserve">two broad forms of automated content analysis -- </w:t>
      </w:r>
      <w:r>
        <w:rPr>
          <w:rFonts w:ascii="Times New Roman" w:eastAsia="Times New Roman" w:hAnsi="Times New Roman" w:cs="Times New Roman"/>
          <w:color w:val="000000"/>
        </w:rPr>
        <w:t xml:space="preserve">a </w:t>
      </w:r>
      <w:r w:rsidRPr="004F588C">
        <w:rPr>
          <w:rFonts w:ascii="Times New Roman" w:eastAsia="Times New Roman" w:hAnsi="Times New Roman" w:cs="Times New Roman"/>
          <w:i/>
          <w:iCs/>
          <w:color w:val="000000"/>
        </w:rPr>
        <w:t>dictionary approach</w:t>
      </w:r>
      <w:r w:rsidR="004F588C">
        <w:rPr>
          <w:rFonts w:ascii="Times New Roman" w:eastAsia="Times New Roman" w:hAnsi="Times New Roman" w:cs="Times New Roman"/>
          <w:color w:val="000000"/>
        </w:rPr>
        <w:t xml:space="preserve"> and </w:t>
      </w:r>
      <w:r w:rsidR="004F588C" w:rsidRPr="004F588C">
        <w:rPr>
          <w:rFonts w:ascii="Times New Roman" w:eastAsia="Times New Roman" w:hAnsi="Times New Roman" w:cs="Times New Roman"/>
          <w:i/>
          <w:iCs/>
          <w:color w:val="000000"/>
        </w:rPr>
        <w:t>supervised machine learning</w:t>
      </w:r>
      <w:r w:rsidR="004F588C">
        <w:rPr>
          <w:rFonts w:ascii="Times New Roman" w:eastAsia="Times New Roman" w:hAnsi="Times New Roman" w:cs="Times New Roman"/>
          <w:color w:val="000000"/>
        </w:rPr>
        <w:t xml:space="preserve"> methods</w:t>
      </w:r>
      <w:r>
        <w:rPr>
          <w:rFonts w:ascii="Times New Roman" w:eastAsia="Times New Roman" w:hAnsi="Times New Roman" w:cs="Times New Roman"/>
          <w:color w:val="000000"/>
        </w:rPr>
        <w:t>. We choose to do so since many of the</w:t>
      </w:r>
      <w:r w:rsidR="004739D4">
        <w:rPr>
          <w:rFonts w:ascii="Times New Roman" w:eastAsia="Times New Roman" w:hAnsi="Times New Roman" w:cs="Times New Roman"/>
          <w:color w:val="000000"/>
        </w:rPr>
        <w:t xml:space="preserve"> current </w:t>
      </w:r>
      <w:r>
        <w:rPr>
          <w:rFonts w:ascii="Times New Roman" w:eastAsia="Times New Roman" w:hAnsi="Times New Roman" w:cs="Times New Roman"/>
          <w:color w:val="000000"/>
        </w:rPr>
        <w:t xml:space="preserve">applications in </w:t>
      </w:r>
      <w:r w:rsidR="00F60AF6">
        <w:rPr>
          <w:rFonts w:ascii="Times New Roman" w:eastAsia="Times New Roman" w:hAnsi="Times New Roman" w:cs="Times New Roman"/>
          <w:color w:val="000000"/>
        </w:rPr>
        <w:t xml:space="preserve">political </w:t>
      </w:r>
      <w:r>
        <w:rPr>
          <w:rFonts w:ascii="Times New Roman" w:eastAsia="Times New Roman" w:hAnsi="Times New Roman" w:cs="Times New Roman"/>
          <w:color w:val="000000"/>
        </w:rPr>
        <w:t>communication heavily rely on those two broad approaches (</w:t>
      </w:r>
      <w:r w:rsidR="0047571F">
        <w:rPr>
          <w:rFonts w:ascii="Times New Roman" w:eastAsia="Times New Roman" w:hAnsi="Times New Roman" w:cs="Times New Roman"/>
          <w:color w:val="000000"/>
        </w:rPr>
        <w:t xml:space="preserve">e.g., </w:t>
      </w:r>
      <w:proofErr w:type="spellStart"/>
      <w:r>
        <w:rPr>
          <w:rFonts w:ascii="Times New Roman" w:eastAsia="Times New Roman" w:hAnsi="Times New Roman" w:cs="Times New Roman"/>
          <w:color w:val="000000"/>
        </w:rPr>
        <w:t>Aaldering</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2016; </w:t>
      </w:r>
      <w:proofErr w:type="spellStart"/>
      <w:r>
        <w:rPr>
          <w:rFonts w:ascii="Times New Roman" w:eastAsia="Times New Roman" w:hAnsi="Times New Roman" w:cs="Times New Roman"/>
          <w:color w:val="000000"/>
        </w:rPr>
        <w:t>Boomgaarden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2009; </w:t>
      </w:r>
      <w:proofErr w:type="spellStart"/>
      <w:r w:rsidR="004F588C">
        <w:rPr>
          <w:rFonts w:ascii="Times New Roman" w:eastAsia="Times New Roman" w:hAnsi="Times New Roman" w:cs="Times New Roman"/>
          <w:color w:val="000000"/>
        </w:rPr>
        <w:t>Burscher</w:t>
      </w:r>
      <w:proofErr w:type="spellEnd"/>
      <w:r w:rsidR="004F588C">
        <w:rPr>
          <w:rFonts w:ascii="Times New Roman" w:eastAsia="Times New Roman" w:hAnsi="Times New Roman" w:cs="Times New Roman"/>
          <w:color w:val="000000"/>
        </w:rPr>
        <w:t xml:space="preserve"> et al., 2015, </w:t>
      </w:r>
      <w:proofErr w:type="spellStart"/>
      <w:r w:rsidR="004F588C">
        <w:rPr>
          <w:rFonts w:ascii="Times New Roman" w:eastAsia="Times New Roman" w:hAnsi="Times New Roman" w:cs="Times New Roman"/>
          <w:color w:val="000000"/>
        </w:rPr>
        <w:t>Burscher</w:t>
      </w:r>
      <w:proofErr w:type="spellEnd"/>
      <w:r w:rsidR="004F588C">
        <w:rPr>
          <w:rFonts w:ascii="Times New Roman" w:eastAsia="Times New Roman" w:hAnsi="Times New Roman" w:cs="Times New Roman"/>
          <w:color w:val="000000"/>
        </w:rPr>
        <w:t xml:space="preserve"> et al., 2014; </w:t>
      </w:r>
      <w:r>
        <w:rPr>
          <w:rFonts w:ascii="Times New Roman" w:eastAsia="Times New Roman" w:hAnsi="Times New Roman" w:cs="Times New Roman"/>
          <w:color w:val="000000"/>
        </w:rPr>
        <w:t>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2015; </w:t>
      </w: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&amp; Pauwels, 2011; </w:t>
      </w:r>
      <w:proofErr w:type="spellStart"/>
      <w:r w:rsidR="004F588C">
        <w:rPr>
          <w:rFonts w:ascii="Times New Roman" w:eastAsia="Times New Roman" w:hAnsi="Times New Roman" w:cs="Times New Roman"/>
          <w:color w:val="000000"/>
        </w:rPr>
        <w:t>Scharkow</w:t>
      </w:r>
      <w:proofErr w:type="spellEnd"/>
      <w:r w:rsidR="004F588C">
        <w:rPr>
          <w:rFonts w:ascii="Times New Roman" w:eastAsia="Times New Roman" w:hAnsi="Times New Roman" w:cs="Times New Roman"/>
          <w:color w:val="000000"/>
        </w:rPr>
        <w:t xml:space="preserve">, 2013; </w:t>
      </w:r>
      <w:r>
        <w:rPr>
          <w:rFonts w:ascii="Times New Roman" w:eastAsia="Times New Roman" w:hAnsi="Times New Roman" w:cs="Times New Roman"/>
          <w:color w:val="000000"/>
        </w:rPr>
        <w:t xml:space="preserve">Young &amp;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2012).</w:t>
      </w:r>
    </w:p>
    <w:p w14:paraId="26B5C065" w14:textId="64D58D9F" w:rsidR="001620F0" w:rsidRPr="00655CC2" w:rsidRDefault="0074776E" w:rsidP="00B279C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For automated content analysis methods, the discussion of “validation” has traditionally evolved around the logic of establishing correlative or convergent validity</w:t>
      </w:r>
      <w:r w:rsidR="007D0E9C">
        <w:rPr>
          <w:rFonts w:ascii="Times New Roman" w:eastAsia="Times New Roman" w:hAnsi="Times New Roman" w:cs="Times New Roman"/>
          <w:color w:val="000000"/>
        </w:rPr>
        <w:t xml:space="preserve"> (</w:t>
      </w:r>
      <w:proofErr w:type="spellStart"/>
      <w:r w:rsidR="007D0E9C">
        <w:rPr>
          <w:rFonts w:ascii="Times New Roman" w:eastAsia="Times New Roman" w:hAnsi="Times New Roman" w:cs="Times New Roman"/>
          <w:color w:val="000000"/>
        </w:rPr>
        <w:t>Krippendorff</w:t>
      </w:r>
      <w:proofErr w:type="spellEnd"/>
      <w:r w:rsidR="007D0E9C">
        <w:rPr>
          <w:rFonts w:ascii="Times New Roman" w:eastAsia="Times New Roman" w:hAnsi="Times New Roman" w:cs="Times New Roman"/>
          <w:color w:val="000000"/>
        </w:rPr>
        <w:t xml:space="preserve">, 2008), </w:t>
      </w:r>
      <w:r w:rsidR="00962BE4">
        <w:rPr>
          <w:rFonts w:ascii="Times New Roman" w:eastAsia="Times New Roman" w:hAnsi="Times New Roman" w:cs="Times New Roman"/>
          <w:color w:val="000000"/>
        </w:rPr>
        <w:t xml:space="preserve">mainly by </w:t>
      </w:r>
      <w:r w:rsidR="00B4203E">
        <w:rPr>
          <w:rFonts w:ascii="Times New Roman" w:eastAsia="Times New Roman" w:hAnsi="Times New Roman" w:cs="Times New Roman"/>
          <w:color w:val="000000"/>
        </w:rPr>
        <w:t>compar</w:t>
      </w:r>
      <w:r w:rsidR="007D0E9C">
        <w:rPr>
          <w:rFonts w:ascii="Times New Roman" w:eastAsia="Times New Roman" w:hAnsi="Times New Roman" w:cs="Times New Roman"/>
          <w:color w:val="000000"/>
        </w:rPr>
        <w:t>ing</w:t>
      </w:r>
      <w:r w:rsidR="00B4203E">
        <w:rPr>
          <w:rFonts w:ascii="Times New Roman" w:eastAsia="Times New Roman" w:hAnsi="Times New Roman" w:cs="Times New Roman"/>
          <w:color w:val="000000"/>
        </w:rPr>
        <w:t xml:space="preserve"> a given measurement with another measurement of the same concept. Therefore, applications of validation procedures in automated content analysis have </w:t>
      </w:r>
      <w:r w:rsidR="00962BE4">
        <w:rPr>
          <w:rFonts w:ascii="Times New Roman" w:eastAsia="Times New Roman" w:hAnsi="Times New Roman" w:cs="Times New Roman"/>
          <w:color w:val="000000"/>
        </w:rPr>
        <w:t>typically</w:t>
      </w:r>
      <w:r w:rsidR="00B4203E">
        <w:rPr>
          <w:rFonts w:ascii="Times New Roman" w:eastAsia="Times New Roman" w:hAnsi="Times New Roman" w:cs="Times New Roman"/>
          <w:color w:val="000000"/>
        </w:rPr>
        <w:t xml:space="preserve"> relied on some sort of human input measuring the same concept serving as a benchmark, or a gold standard, as discussed above.</w:t>
      </w:r>
      <w:r w:rsidR="00FC2FAC">
        <w:rPr>
          <w:rFonts w:ascii="Times New Roman" w:eastAsia="Times New Roman" w:hAnsi="Times New Roman" w:cs="Times New Roman"/>
          <w:color w:val="000000"/>
        </w:rPr>
        <w:t xml:space="preserve"> </w:t>
      </w:r>
      <w:r w:rsidR="00B279CD">
        <w:rPr>
          <w:rFonts w:ascii="Times New Roman" w:eastAsia="Times New Roman" w:hAnsi="Times New Roman" w:cs="Times New Roman"/>
          <w:color w:val="000000"/>
        </w:rPr>
        <w:t>For instance, i</w:t>
      </w:r>
      <w:r>
        <w:rPr>
          <w:rFonts w:ascii="Times New Roman" w:eastAsia="Times New Roman" w:hAnsi="Times New Roman" w:cs="Times New Roman"/>
          <w:color w:val="000000"/>
        </w:rPr>
        <w:t>n dictionary-based approaches, the actual coding process itself – using the existing dictionary – does not involve any human inputs. Instead, the use of manual coding in dictionary approaches involve</w:t>
      </w:r>
      <w:r w:rsidR="006856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6856EC">
        <w:rPr>
          <w:rFonts w:ascii="Times New Roman" w:eastAsia="Times New Roman" w:hAnsi="Times New Roman" w:cs="Times New Roman"/>
          <w:i/>
          <w:color w:val="000000"/>
        </w:rPr>
        <w:t>post-hoc</w:t>
      </w:r>
      <w:r w:rsidR="006856E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comparisons of the derived results against manual coding. A recent work by </w:t>
      </w: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w:t>
      </w:r>
      <w:r w:rsidR="00962BE4">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Pauwels (2011) on the automated measurement of populism in election manifestos well exemplifies this strategy. </w:t>
      </w:r>
      <w:r w:rsidR="006856EC">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hey show that dictionary-based automatic coding of “populism” categories in party manifestos produces essentially very similar results compared to manual coding of a trained researcher. Similarly, Young </w:t>
      </w:r>
      <w:r>
        <w:rPr>
          <w:rFonts w:ascii="Times New Roman" w:eastAsia="Times New Roman" w:hAnsi="Times New Roman" w:cs="Times New Roman"/>
        </w:rPr>
        <w:t>and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xml:space="preserve"> (2012) compared the manually coded newspaper content against results based on </w:t>
      </w:r>
      <w:r w:rsidR="006856EC">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Lexicoder</w:t>
      </w:r>
      <w:proofErr w:type="spellEnd"/>
      <w:r>
        <w:rPr>
          <w:rFonts w:ascii="Times New Roman" w:eastAsia="Times New Roman" w:hAnsi="Times New Roman" w:cs="Times New Roman"/>
          <w:color w:val="000000"/>
        </w:rPr>
        <w:t xml:space="preserve"> Sentiment Dictionary (LSD), and found that results are largely comparable to each other.</w:t>
      </w:r>
      <w:r>
        <w:rPr>
          <w:rFonts w:ascii="Times New Roman" w:eastAsia="Times New Roman" w:hAnsi="Times New Roman" w:cs="Times New Roman"/>
          <w:color w:val="000000"/>
          <w:vertAlign w:val="superscript"/>
        </w:rPr>
        <w:footnoteReference w:id="4"/>
      </w:r>
      <w:r>
        <w:rPr>
          <w:rFonts w:ascii="Times New Roman" w:eastAsia="Times New Roman" w:hAnsi="Times New Roman" w:cs="Times New Roman"/>
          <w:color w:val="000000"/>
        </w:rPr>
        <w:t xml:space="preserve"> </w:t>
      </w:r>
      <w:r w:rsidR="0035631A">
        <w:rPr>
          <w:rFonts w:ascii="Times New Roman" w:eastAsia="Times New Roman" w:hAnsi="Times New Roman" w:cs="Times New Roman"/>
          <w:color w:val="000000"/>
        </w:rPr>
        <w:t>W</w:t>
      </w:r>
      <w:r>
        <w:rPr>
          <w:rFonts w:ascii="Times New Roman" w:eastAsia="Times New Roman" w:hAnsi="Times New Roman" w:cs="Times New Roman"/>
          <w:color w:val="000000"/>
        </w:rPr>
        <w:t xml:space="preserve">hile </w:t>
      </w:r>
      <w:r w:rsidR="0035631A">
        <w:rPr>
          <w:rFonts w:ascii="Times New Roman" w:eastAsia="Times New Roman" w:hAnsi="Times New Roman" w:cs="Times New Roman"/>
          <w:color w:val="000000"/>
        </w:rPr>
        <w:t>such</w:t>
      </w:r>
      <w:r>
        <w:rPr>
          <w:rFonts w:ascii="Times New Roman" w:eastAsia="Times New Roman" w:hAnsi="Times New Roman" w:cs="Times New Roman"/>
          <w:color w:val="000000"/>
        </w:rPr>
        <w:t xml:space="preserve"> post-hoc validations could ensure the soundness of conclusions drawn from dictionary approaches, it is </w:t>
      </w:r>
      <w:r w:rsidR="00B279CD">
        <w:rPr>
          <w:rFonts w:ascii="Times New Roman" w:eastAsia="Times New Roman" w:hAnsi="Times New Roman" w:cs="Times New Roman"/>
          <w:color w:val="000000"/>
        </w:rPr>
        <w:t>generally</w:t>
      </w:r>
      <w:r>
        <w:rPr>
          <w:rFonts w:ascii="Times New Roman" w:eastAsia="Times New Roman" w:hAnsi="Times New Roman" w:cs="Times New Roman"/>
          <w:color w:val="000000"/>
        </w:rPr>
        <w:t xml:space="preserve"> rare to see a validation of results </w:t>
      </w:r>
      <w:r>
        <w:rPr>
          <w:rFonts w:ascii="Times New Roman" w:eastAsia="Times New Roman" w:hAnsi="Times New Roman" w:cs="Times New Roman"/>
          <w:i/>
          <w:color w:val="000000"/>
        </w:rPr>
        <w:t>after</w:t>
      </w:r>
      <w:r>
        <w:rPr>
          <w:rFonts w:ascii="Times New Roman" w:eastAsia="Times New Roman" w:hAnsi="Times New Roman" w:cs="Times New Roman"/>
          <w:color w:val="000000"/>
        </w:rPr>
        <w:t xml:space="preserve"> such </w:t>
      </w:r>
      <w:r w:rsidRPr="00655CC2">
        <w:rPr>
          <w:rFonts w:ascii="Times New Roman" w:eastAsia="Times New Roman" w:hAnsi="Times New Roman" w:cs="Times New Roman"/>
          <w:color w:val="000000"/>
        </w:rPr>
        <w:t xml:space="preserve">classification tasks (yet for notable exceptions, see </w:t>
      </w:r>
      <w:proofErr w:type="spellStart"/>
      <w:r w:rsidR="00655CC2" w:rsidRPr="00655CC2">
        <w:rPr>
          <w:rFonts w:ascii="Times New Roman" w:eastAsia="Times New Roman" w:hAnsi="Times New Roman" w:cs="Times New Roman"/>
          <w:color w:val="000000"/>
        </w:rPr>
        <w:t>Muddiman</w:t>
      </w:r>
      <w:proofErr w:type="spellEnd"/>
      <w:r w:rsidR="00655CC2" w:rsidRPr="00655CC2">
        <w:rPr>
          <w:rFonts w:ascii="Times New Roman" w:eastAsia="Times New Roman" w:hAnsi="Times New Roman" w:cs="Times New Roman"/>
          <w:color w:val="000000"/>
        </w:rPr>
        <w:t>, McGregor, &amp; Stroud, 2018</w:t>
      </w:r>
      <w:r w:rsidR="002C0C06" w:rsidRPr="00655CC2">
        <w:rPr>
          <w:rFonts w:ascii="Times New Roman" w:eastAsia="Times New Roman" w:hAnsi="Times New Roman" w:cs="Times New Roman"/>
          <w:color w:val="000000"/>
        </w:rPr>
        <w:t xml:space="preserve">; </w:t>
      </w:r>
      <w:r w:rsidRPr="00655CC2">
        <w:rPr>
          <w:rFonts w:ascii="Times New Roman" w:eastAsia="Times New Roman" w:hAnsi="Times New Roman" w:cs="Times New Roman"/>
          <w:color w:val="000000"/>
        </w:rPr>
        <w:t xml:space="preserve">Young &amp; </w:t>
      </w:r>
      <w:proofErr w:type="spellStart"/>
      <w:r w:rsidRPr="00655CC2">
        <w:rPr>
          <w:rFonts w:ascii="Times New Roman" w:eastAsia="Times New Roman" w:hAnsi="Times New Roman" w:cs="Times New Roman"/>
          <w:color w:val="000000"/>
        </w:rPr>
        <w:t>Soroka</w:t>
      </w:r>
      <w:proofErr w:type="spellEnd"/>
      <w:r w:rsidRPr="00655CC2">
        <w:rPr>
          <w:rFonts w:ascii="Times New Roman" w:eastAsia="Times New Roman" w:hAnsi="Times New Roman" w:cs="Times New Roman"/>
          <w:color w:val="000000"/>
        </w:rPr>
        <w:t xml:space="preserve">, 2012). </w:t>
      </w:r>
    </w:p>
    <w:p w14:paraId="25A2AF92" w14:textId="09E1FED8"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supervised methods, the role of human input is more central in fine-tuning the algorithm (i.e., an “inner” cross-validation). As exemplified in </w:t>
      </w:r>
      <w:proofErr w:type="spellStart"/>
      <w:r>
        <w:rPr>
          <w:rFonts w:ascii="Times New Roman" w:eastAsia="Times New Roman" w:hAnsi="Times New Roman" w:cs="Times New Roman"/>
          <w:color w:val="000000"/>
        </w:rPr>
        <w:t>Scharkow’s</w:t>
      </w:r>
      <w:proofErr w:type="spellEnd"/>
      <w:r>
        <w:rPr>
          <w:rFonts w:ascii="Times New Roman" w:eastAsia="Times New Roman" w:hAnsi="Times New Roman" w:cs="Times New Roman"/>
          <w:color w:val="000000"/>
        </w:rPr>
        <w:t xml:space="preserve"> work (2013), a researcher typically produces manually annotated sample materials, or a training set, and the algorithm is </w:t>
      </w:r>
      <w:r w:rsidR="0035631A">
        <w:rPr>
          <w:rFonts w:ascii="Times New Roman" w:eastAsia="Times New Roman" w:hAnsi="Times New Roman" w:cs="Times New Roman"/>
          <w:color w:val="000000"/>
        </w:rPr>
        <w:t xml:space="preserve">then </w:t>
      </w:r>
      <w:r>
        <w:rPr>
          <w:rFonts w:ascii="Times New Roman" w:eastAsia="Times New Roman" w:hAnsi="Times New Roman" w:cs="Times New Roman"/>
          <w:color w:val="000000"/>
        </w:rPr>
        <w:t>trained on sample material in order to develop statistical models (that effectively aim to reproduce implicit coding rules of human coders) to predict and classify unseen materials</w:t>
      </w:r>
      <w:r w:rsidR="00514D7A">
        <w:rPr>
          <w:rFonts w:ascii="Times New Roman" w:eastAsia="Times New Roman" w:hAnsi="Times New Roman" w:cs="Times New Roman"/>
          <w:color w:val="000000"/>
        </w:rPr>
        <w:t xml:space="preserve"> (i.e., </w:t>
      </w:r>
      <w:r>
        <w:rPr>
          <w:rFonts w:ascii="Times New Roman" w:eastAsia="Times New Roman" w:hAnsi="Times New Roman" w:cs="Times New Roman"/>
          <w:color w:val="000000"/>
        </w:rPr>
        <w:t>the test set</w:t>
      </w:r>
      <w:r w:rsidR="00514D7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instance,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 have developed a supervised machine-learning algorithm to automatically classify generic media frames in news articles, based on a random subset of data that were manually coded by trained coders.</w:t>
      </w:r>
      <w:r>
        <w:rPr>
          <w:rFonts w:ascii="Times New Roman" w:eastAsia="Times New Roman" w:hAnsi="Times New Roman" w:cs="Times New Roman"/>
          <w:color w:val="000000"/>
          <w:vertAlign w:val="superscript"/>
        </w:rPr>
        <w:footnoteReference w:id="5"/>
      </w:r>
      <w:r>
        <w:rPr>
          <w:rFonts w:ascii="Times New Roman" w:eastAsia="Times New Roman" w:hAnsi="Times New Roman" w:cs="Times New Roman"/>
          <w:color w:val="000000"/>
        </w:rPr>
        <w:t xml:space="preserve"> Yet due to inherent resource constraints, such validations typically rely on only a very small subset of held-out samples that have to be coded </w:t>
      </w:r>
      <w:r>
        <w:rPr>
          <w:rFonts w:ascii="Times New Roman" w:eastAsia="Times New Roman" w:hAnsi="Times New Roman" w:cs="Times New Roman"/>
          <w:i/>
          <w:color w:val="000000"/>
        </w:rPr>
        <w:t>both</w:t>
      </w:r>
      <w:r>
        <w:rPr>
          <w:rFonts w:ascii="Times New Roman" w:eastAsia="Times New Roman" w:hAnsi="Times New Roman" w:cs="Times New Roman"/>
          <w:color w:val="000000"/>
        </w:rPr>
        <w:t xml:space="preserve"> by human coders and by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trained algorithm. As such, post-hoc validation as described in dictionary-based approaches (i.e., an “outer” </w:t>
      </w:r>
      <w:r w:rsidR="00A94EFA">
        <w:rPr>
          <w:rFonts w:ascii="Times New Roman" w:eastAsia="Times New Roman" w:hAnsi="Times New Roman" w:cs="Times New Roman"/>
          <w:color w:val="000000"/>
        </w:rPr>
        <w:t>cross-</w:t>
      </w:r>
      <w:r>
        <w:rPr>
          <w:rFonts w:ascii="Times New Roman" w:eastAsia="Times New Roman" w:hAnsi="Times New Roman" w:cs="Times New Roman"/>
          <w:color w:val="000000"/>
        </w:rPr>
        <w:t>validation) appears to be also rarely offered in practice.</w:t>
      </w:r>
    </w:p>
    <w:p w14:paraId="6D363573"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The Myth of Perfect Human Coding in Validation of Automated Content Analysis</w:t>
      </w:r>
    </w:p>
    <w:p w14:paraId="53AD6C92" w14:textId="1A37A462" w:rsidR="008E6C18"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Regardless of its specific orientations, the use of human coding as a gold standard is often regarded as </w:t>
      </w:r>
      <w:r>
        <w:rPr>
          <w:rFonts w:ascii="Times New Roman" w:eastAsia="Times New Roman" w:hAnsi="Times New Roman" w:cs="Times New Roman"/>
          <w:i/>
          <w:color w:val="000000"/>
        </w:rPr>
        <w:t>the</w:t>
      </w:r>
      <w:r>
        <w:rPr>
          <w:rFonts w:ascii="Times New Roman" w:eastAsia="Times New Roman" w:hAnsi="Times New Roman" w:cs="Times New Roman"/>
          <w:color w:val="000000"/>
        </w:rPr>
        <w:t xml:space="preserve"> principal method of ensuring the validity and soundness of conclusions derived from the automated procedures (DiMaggio, 2015; Grimmer &amp; Stewart, 2013). The purpose of such validation against a gold standard is, as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notes, “to confer validity on the otherwise uncertain research results” (p. 6). </w:t>
      </w:r>
      <w:r w:rsidR="008E6C18">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his logic requires the chosen benchmark (i.e., manual annotations by human coders) to be of objective and unquestionable truth – </w:t>
      </w:r>
      <w:r w:rsidRPr="00FE4944">
        <w:rPr>
          <w:rFonts w:ascii="Times New Roman" w:eastAsia="Times New Roman" w:hAnsi="Times New Roman" w:cs="Times New Roman"/>
          <w:i/>
          <w:iCs/>
          <w:color w:val="000000"/>
        </w:rPr>
        <w:t>or at its minimum</w:t>
      </w:r>
      <w:r>
        <w:rPr>
          <w:rFonts w:ascii="Times New Roman" w:eastAsia="Times New Roman" w:hAnsi="Times New Roman" w:cs="Times New Roman"/>
          <w:color w:val="000000"/>
        </w:rPr>
        <w:t>, to be sufficiently intersubjective to establish a firm common ground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Yet, as much of the traditional manual content-analytic methodology literature suggests (e.g., </w:t>
      </w:r>
      <w:proofErr w:type="spellStart"/>
      <w:r>
        <w:rPr>
          <w:rFonts w:ascii="Times New Roman" w:eastAsia="Times New Roman" w:hAnsi="Times New Roman" w:cs="Times New Roman"/>
          <w:color w:val="000000"/>
        </w:rPr>
        <w:t>Ennser-Jedenastik</w:t>
      </w:r>
      <w:proofErr w:type="spellEnd"/>
      <w:r>
        <w:rPr>
          <w:rFonts w:ascii="Times New Roman" w:eastAsia="Times New Roman" w:hAnsi="Times New Roman" w:cs="Times New Roman"/>
          <w:color w:val="000000"/>
        </w:rPr>
        <w:t xml:space="preserve"> &amp; Meyer, 2018; Hayes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2007; </w:t>
      </w:r>
      <w:proofErr w:type="spellStart"/>
      <w:r w:rsidR="00D45391">
        <w:rPr>
          <w:rFonts w:ascii="Times New Roman" w:eastAsia="Times New Roman" w:hAnsi="Times New Roman" w:cs="Times New Roman"/>
          <w:color w:val="000000"/>
        </w:rPr>
        <w:t>Krippendorff</w:t>
      </w:r>
      <w:proofErr w:type="spellEnd"/>
      <w:r w:rsidR="00D45391">
        <w:rPr>
          <w:rFonts w:ascii="Times New Roman" w:eastAsia="Times New Roman" w:hAnsi="Times New Roman" w:cs="Times New Roman"/>
          <w:color w:val="000000"/>
        </w:rPr>
        <w:t>, 2004</w:t>
      </w:r>
      <w:r>
        <w:rPr>
          <w:rFonts w:ascii="Times New Roman" w:eastAsia="Times New Roman" w:hAnsi="Times New Roman" w:cs="Times New Roman"/>
          <w:color w:val="000000"/>
        </w:rPr>
        <w:t>), manual coding often produces unreliable judgments under a lack of proper</w:t>
      </w:r>
      <w:r w:rsidR="008E6C18">
        <w:rPr>
          <w:rFonts w:ascii="Times New Roman" w:eastAsia="Times New Roman" w:hAnsi="Times New Roman" w:cs="Times New Roman"/>
          <w:color w:val="000000"/>
        </w:rPr>
        <w:t xml:space="preserve"> coding instructions or</w:t>
      </w:r>
      <w:r>
        <w:rPr>
          <w:rFonts w:ascii="Times New Roman" w:eastAsia="Times New Roman" w:hAnsi="Times New Roman" w:cs="Times New Roman"/>
          <w:color w:val="000000"/>
        </w:rPr>
        <w:t xml:space="preserve"> coder training, and especially so when the judgment in hand requires a nontrivial degree of inferences and subjectivity to classify latent information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2013). For this reason, there has been relatively little disagreement regarding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need for proper “quality assurance” in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form of developing unambiguous coding categories</w:t>
      </w:r>
      <w:r w:rsidR="008E6C18">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better coder training</w:t>
      </w:r>
      <w:r w:rsidR="008E6C18">
        <w:rPr>
          <w:rFonts w:ascii="Times New Roman" w:eastAsia="Times New Roman" w:hAnsi="Times New Roman" w:cs="Times New Roman"/>
          <w:color w:val="000000"/>
        </w:rPr>
        <w:t xml:space="preserve"> to </w:t>
      </w:r>
      <w:r>
        <w:rPr>
          <w:rFonts w:ascii="Times New Roman" w:eastAsia="Times New Roman" w:hAnsi="Times New Roman" w:cs="Times New Roman"/>
          <w:color w:val="000000"/>
        </w:rPr>
        <w:t>achiev</w:t>
      </w:r>
      <w:r w:rsidR="008E6C18">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an acceptable level of intercoder reliability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2004, 2013). </w:t>
      </w:r>
    </w:p>
    <w:p w14:paraId="2AA74378" w14:textId="77777777" w:rsidR="006535CA" w:rsidRDefault="0074776E" w:rsidP="006535CA">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Yet when researchers </w:t>
      </w:r>
      <w:r w:rsidR="008E6C18">
        <w:rPr>
          <w:rFonts w:ascii="Times New Roman" w:eastAsia="Times New Roman" w:hAnsi="Times New Roman" w:cs="Times New Roman"/>
          <w:color w:val="000000"/>
        </w:rPr>
        <w:t>apply</w:t>
      </w:r>
      <w:r>
        <w:rPr>
          <w:rFonts w:ascii="Times New Roman" w:eastAsia="Times New Roman" w:hAnsi="Times New Roman" w:cs="Times New Roman"/>
          <w:color w:val="000000"/>
        </w:rPr>
        <w:t xml:space="preserve"> automated procedures,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rPr>
        <w:t xml:space="preserve">“quality” of manual annotation often goes unchecked </w:t>
      </w:r>
      <w:r>
        <w:rPr>
          <w:rFonts w:ascii="Times New Roman" w:eastAsia="Times New Roman" w:hAnsi="Times New Roman" w:cs="Times New Roman"/>
          <w:color w:val="000000"/>
        </w:rPr>
        <w:t xml:space="preserve">even if researchers routinely and conveniently resort to some forms of human annotation in validating their results (if at all). </w:t>
      </w:r>
      <w:r w:rsidR="0077292E">
        <w:rPr>
          <w:rFonts w:ascii="Times New Roman" w:eastAsia="Times New Roman" w:hAnsi="Times New Roman" w:cs="Times New Roman"/>
          <w:color w:val="000000"/>
        </w:rPr>
        <w:t xml:space="preserve">Instead, researchers are often </w:t>
      </w:r>
      <w:r w:rsidR="00837045">
        <w:rPr>
          <w:rFonts w:ascii="Times New Roman" w:eastAsia="Times New Roman" w:hAnsi="Times New Roman" w:cs="Times New Roman"/>
          <w:color w:val="000000"/>
        </w:rPr>
        <w:t>put too much</w:t>
      </w:r>
      <w:r w:rsidR="0077292E">
        <w:rPr>
          <w:rFonts w:ascii="Times New Roman" w:eastAsia="Times New Roman" w:hAnsi="Times New Roman" w:cs="Times New Roman"/>
          <w:color w:val="000000"/>
        </w:rPr>
        <w:t xml:space="preserve"> trust </w:t>
      </w:r>
      <w:r w:rsidR="00837045">
        <w:rPr>
          <w:rFonts w:ascii="Times New Roman" w:eastAsia="Times New Roman" w:hAnsi="Times New Roman" w:cs="Times New Roman"/>
          <w:color w:val="000000"/>
        </w:rPr>
        <w:t>in such</w:t>
      </w:r>
      <w:r w:rsidR="0077292E">
        <w:rPr>
          <w:rFonts w:ascii="Times New Roman" w:eastAsia="Times New Roman" w:hAnsi="Times New Roman" w:cs="Times New Roman"/>
          <w:color w:val="000000"/>
        </w:rPr>
        <w:t xml:space="preserve"> naïvely</w:t>
      </w:r>
      <w:r w:rsidR="00837045">
        <w:rPr>
          <w:rFonts w:ascii="Times New Roman" w:eastAsia="Times New Roman" w:hAnsi="Times New Roman" w:cs="Times New Roman"/>
          <w:color w:val="000000"/>
        </w:rPr>
        <w:t>-</w:t>
      </w:r>
      <w:r w:rsidR="0077292E">
        <w:rPr>
          <w:rFonts w:ascii="Times New Roman" w:eastAsia="Times New Roman" w:hAnsi="Times New Roman" w:cs="Times New Roman"/>
          <w:color w:val="000000"/>
        </w:rPr>
        <w:t xml:space="preserve">coded human annotations </w:t>
      </w:r>
      <w:r w:rsidR="00837045">
        <w:rPr>
          <w:rFonts w:ascii="Times New Roman" w:eastAsia="Times New Roman" w:hAnsi="Times New Roman" w:cs="Times New Roman"/>
          <w:color w:val="000000"/>
        </w:rPr>
        <w:t>in</w:t>
      </w:r>
      <w:r w:rsidR="0077292E">
        <w:rPr>
          <w:rFonts w:ascii="Times New Roman" w:eastAsia="Times New Roman" w:hAnsi="Times New Roman" w:cs="Times New Roman"/>
          <w:color w:val="000000"/>
        </w:rPr>
        <w:t xml:space="preserve"> </w:t>
      </w:r>
      <w:r w:rsidR="00837045">
        <w:rPr>
          <w:rFonts w:ascii="Times New Roman" w:eastAsia="Times New Roman" w:hAnsi="Times New Roman" w:cs="Times New Roman"/>
          <w:color w:val="000000"/>
        </w:rPr>
        <w:t xml:space="preserve">typical validation procedures. </w:t>
      </w:r>
      <w:r>
        <w:rPr>
          <w:rFonts w:ascii="Times New Roman" w:eastAsia="Times New Roman" w:hAnsi="Times New Roman" w:cs="Times New Roman"/>
          <w:color w:val="000000"/>
        </w:rPr>
        <w:t xml:space="preserve">Given </w:t>
      </w:r>
      <w:r w:rsidR="008E6C18">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008E6C18">
        <w:rPr>
          <w:rFonts w:ascii="Times New Roman" w:eastAsia="Times New Roman" w:hAnsi="Times New Roman" w:cs="Times New Roman"/>
          <w:color w:val="000000"/>
        </w:rPr>
        <w:t xml:space="preserve">importance of </w:t>
      </w:r>
      <w:r>
        <w:rPr>
          <w:rFonts w:ascii="Times New Roman" w:eastAsia="Times New Roman" w:hAnsi="Times New Roman" w:cs="Times New Roman"/>
          <w:color w:val="000000"/>
        </w:rPr>
        <w:t>proper validation in text-as-data approaches (</w:t>
      </w: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&amp; Trilling, 2016; Grimmer &amp; Stewart, 2013), a </w:t>
      </w:r>
      <w:r w:rsidR="008E6C18">
        <w:rPr>
          <w:rFonts w:ascii="Times New Roman" w:eastAsia="Times New Roman" w:hAnsi="Times New Roman" w:cs="Times New Roman"/>
          <w:color w:val="000000"/>
        </w:rPr>
        <w:t xml:space="preserve">seemingly </w:t>
      </w:r>
      <w:r>
        <w:rPr>
          <w:rFonts w:ascii="Times New Roman" w:eastAsia="Times New Roman" w:hAnsi="Times New Roman" w:cs="Times New Roman"/>
          <w:color w:val="000000"/>
        </w:rPr>
        <w:t xml:space="preserve">widespread practice of conveniently utilizing quick and easy manual annotation without proper quality assurance in typical automated text analysis applications is especially surprising. </w:t>
      </w:r>
      <w:r w:rsidR="006535CA">
        <w:rPr>
          <w:rFonts w:ascii="Times New Roman" w:eastAsia="Times New Roman" w:hAnsi="Times New Roman" w:cs="Times New Roman"/>
          <w:color w:val="000000"/>
        </w:rPr>
        <w:t>“[W]</w:t>
      </w:r>
      <w:proofErr w:type="spellStart"/>
      <w:r w:rsidR="006535CA">
        <w:rPr>
          <w:rFonts w:ascii="Times New Roman" w:eastAsia="Times New Roman" w:hAnsi="Times New Roman" w:cs="Times New Roman"/>
          <w:color w:val="000000"/>
        </w:rPr>
        <w:t>henever</w:t>
      </w:r>
      <w:proofErr w:type="spellEnd"/>
      <w:r w:rsidR="006535CA">
        <w:rPr>
          <w:rFonts w:ascii="Times New Roman" w:eastAsia="Times New Roman" w:hAnsi="Times New Roman" w:cs="Times New Roman"/>
          <w:color w:val="000000"/>
        </w:rPr>
        <w:t xml:space="preserve"> ... principles by which humans generate ratings are heterogeneous across raters” (DiMaggio, 2015, p. 4), any automated procedures that are evaluated upon such imperfect manual annotations would be </w:t>
      </w:r>
      <w:r w:rsidR="006535CA">
        <w:rPr>
          <w:rFonts w:ascii="Times New Roman" w:eastAsia="Times New Roman" w:hAnsi="Times New Roman" w:cs="Times New Roman"/>
        </w:rPr>
        <w:t>systematically</w:t>
      </w:r>
      <w:r w:rsidR="006535CA">
        <w:rPr>
          <w:rFonts w:ascii="Times New Roman" w:eastAsia="Times New Roman" w:hAnsi="Times New Roman" w:cs="Times New Roman"/>
          <w:color w:val="000000"/>
        </w:rPr>
        <w:t xml:space="preserve"> biased to the degree that can be found in such imperfect human judgments. </w:t>
      </w:r>
    </w:p>
    <w:p w14:paraId="6E5966E4" w14:textId="76B64126"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use of (potentially) imperfect, low-quality manual annotation as a benchmark </w:t>
      </w:r>
      <w:r>
        <w:rPr>
          <w:rFonts w:ascii="Times New Roman" w:eastAsia="Times New Roman" w:hAnsi="Times New Roman" w:cs="Times New Roman"/>
        </w:rPr>
        <w:t xml:space="preserve">for </w:t>
      </w:r>
      <w:r>
        <w:rPr>
          <w:rFonts w:ascii="Times New Roman" w:eastAsia="Times New Roman" w:hAnsi="Times New Roman" w:cs="Times New Roman"/>
          <w:color w:val="000000"/>
        </w:rPr>
        <w:t xml:space="preserve">automatic techniques may have at least two systematic consequences. First, while automated methods themselves are perfectly reliable, imperfect human judgments on validation materials essentially makes the ultimate “target” of such reliable measurements radically deviate from the true target of inference, making them “reliably wrong” on-target. Second, and relatedly, systematically flawed human judgment can introduce unknown errors to algorithms, leading to biased conclusions against a true standard. Therefore, using suboptimal manual annotation </w:t>
      </w:r>
      <w:r w:rsidR="00D45391">
        <w:rPr>
          <w:rFonts w:ascii="Times New Roman" w:eastAsia="Times New Roman" w:hAnsi="Times New Roman" w:cs="Times New Roman"/>
          <w:color w:val="000000"/>
        </w:rPr>
        <w:t xml:space="preserve">on validation materials </w:t>
      </w:r>
      <w:r>
        <w:rPr>
          <w:rFonts w:ascii="Times New Roman" w:eastAsia="Times New Roman" w:hAnsi="Times New Roman" w:cs="Times New Roman"/>
          <w:color w:val="000000"/>
        </w:rPr>
        <w:t xml:space="preserve">makes it harder to evaluate the relative trustworthiness of such validation procedures. However, most of the empirical studies appear to pay insufficient attention to </w:t>
      </w:r>
      <w:r w:rsidR="00D45391">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 xml:space="preserve">issue. Indeed, we know only one existing study that suggests some tentative evidence of the relationship between quality of human coding </w:t>
      </w:r>
      <w:r w:rsidR="00D45391">
        <w:rPr>
          <w:rFonts w:ascii="Times New Roman" w:eastAsia="Times New Roman" w:hAnsi="Times New Roman" w:cs="Times New Roman"/>
          <w:color w:val="000000"/>
        </w:rPr>
        <w:t xml:space="preserve">(on validation materials) </w:t>
      </w:r>
      <w:r>
        <w:rPr>
          <w:rFonts w:ascii="Times New Roman" w:eastAsia="Times New Roman" w:hAnsi="Times New Roman" w:cs="Times New Roman"/>
          <w:color w:val="000000"/>
        </w:rPr>
        <w:t>and machine-based classification accuracy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w:t>
      </w:r>
      <w:r>
        <w:rPr>
          <w:rFonts w:ascii="Times New Roman" w:eastAsia="Times New Roman" w:hAnsi="Times New Roman" w:cs="Times New Roman"/>
          <w:color w:val="000000"/>
          <w:vertAlign w:val="superscript"/>
        </w:rPr>
        <w:footnoteReference w:id="6"/>
      </w:r>
    </w:p>
    <w:p w14:paraId="659514C4" w14:textId="1A27BDC0" w:rsidR="006A4AE2"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sum, there </w:t>
      </w:r>
      <w:r w:rsidR="00A95C6A">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good reasons to suspect a systematic relationship between the use of low-quality manual annotation and the </w:t>
      </w:r>
      <w:r w:rsidR="00654959">
        <w:rPr>
          <w:rFonts w:ascii="Times New Roman" w:eastAsia="Times New Roman" w:hAnsi="Times New Roman" w:cs="Times New Roman"/>
          <w:color w:val="000000"/>
        </w:rPr>
        <w:t xml:space="preserve">resulting </w:t>
      </w:r>
      <w:r>
        <w:rPr>
          <w:rFonts w:ascii="Times New Roman" w:eastAsia="Times New Roman" w:hAnsi="Times New Roman" w:cs="Times New Roman"/>
          <w:color w:val="000000"/>
        </w:rPr>
        <w:t>bias</w:t>
      </w:r>
      <w:r>
        <w:rPr>
          <w:rFonts w:ascii="Times New Roman" w:eastAsia="Times New Roman" w:hAnsi="Times New Roman" w:cs="Times New Roman"/>
          <w:color w:val="000000"/>
          <w:vertAlign w:val="superscript"/>
        </w:rPr>
        <w:footnoteReference w:id="7"/>
      </w:r>
      <w:r>
        <w:rPr>
          <w:rFonts w:ascii="Times New Roman" w:eastAsia="Times New Roman" w:hAnsi="Times New Roman" w:cs="Times New Roman"/>
          <w:color w:val="000000"/>
        </w:rPr>
        <w:t xml:space="preserve"> and errors regarding the ultimate conclusions dr</w:t>
      </w:r>
      <w:r>
        <w:rPr>
          <w:rFonts w:ascii="Times New Roman" w:eastAsia="Times New Roman" w:hAnsi="Times New Roman" w:cs="Times New Roman"/>
        </w:rPr>
        <w:t xml:space="preserve">awn </w:t>
      </w:r>
      <w:r>
        <w:rPr>
          <w:rFonts w:ascii="Times New Roman" w:eastAsia="Times New Roman" w:hAnsi="Times New Roman" w:cs="Times New Roman"/>
          <w:color w:val="000000"/>
        </w:rPr>
        <w:t>from automated content analysis</w:t>
      </w:r>
      <w:r w:rsidR="00F2691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rPr>
        <w:t>M</w:t>
      </w:r>
      <w:r>
        <w:rPr>
          <w:rFonts w:ascii="Times New Roman" w:eastAsia="Times New Roman" w:hAnsi="Times New Roman" w:cs="Times New Roman"/>
          <w:color w:val="000000"/>
        </w:rPr>
        <w:t>any prior contributions on this topic – both theoretically and empirically – stress a need for a proper validation of applied techniques (e.g., Grimmer &amp; Stewart, 2013; 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2015; Hopkins &amp; King, 2010)</w:t>
      </w:r>
      <w:r w:rsidR="00F26919">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generally spe</w:t>
      </w:r>
      <w:r>
        <w:rPr>
          <w:rFonts w:ascii="Times New Roman" w:eastAsia="Times New Roman" w:hAnsi="Times New Roman" w:cs="Times New Roman"/>
        </w:rPr>
        <w:t>aking</w:t>
      </w:r>
      <w:r>
        <w:rPr>
          <w:rFonts w:ascii="Times New Roman" w:eastAsia="Times New Roman" w:hAnsi="Times New Roman" w:cs="Times New Roman"/>
          <w:color w:val="000000"/>
        </w:rPr>
        <w:t xml:space="preserve"> such issues are gaining more attention in various applied research domains (e.g., such as in corpus annotations: </w:t>
      </w:r>
      <w:proofErr w:type="spellStart"/>
      <w:r>
        <w:rPr>
          <w:rFonts w:ascii="Times New Roman" w:eastAsia="Times New Roman" w:hAnsi="Times New Roman" w:cs="Times New Roman"/>
          <w:color w:val="000000"/>
        </w:rPr>
        <w:t>Hovy</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Lavis</w:t>
      </w:r>
      <w:proofErr w:type="spellEnd"/>
      <w:r>
        <w:rPr>
          <w:rFonts w:ascii="Times New Roman" w:eastAsia="Times New Roman" w:hAnsi="Times New Roman" w:cs="Times New Roman"/>
          <w:color w:val="000000"/>
        </w:rPr>
        <w:t>, 2010; Lease, 2011)</w:t>
      </w:r>
      <w:r>
        <w:rPr>
          <w:rFonts w:ascii="Times New Roman" w:eastAsia="Times New Roman" w:hAnsi="Times New Roman" w:cs="Times New Roman"/>
        </w:rPr>
        <w:t>.</w:t>
      </w:r>
      <w:r>
        <w:rPr>
          <w:rFonts w:ascii="Times New Roman" w:eastAsia="Times New Roman" w:hAnsi="Times New Roman" w:cs="Times New Roman"/>
          <w:color w:val="000000"/>
        </w:rPr>
        <w:t xml:space="preserve"> However, we do not know much about where the field in general stands in terms of standard validation practices </w:t>
      </w:r>
      <w:r w:rsidR="006A4AE2">
        <w:rPr>
          <w:rFonts w:ascii="Times New Roman" w:eastAsia="Times New Roman" w:hAnsi="Times New Roman" w:cs="Times New Roman"/>
          <w:color w:val="000000"/>
        </w:rPr>
        <w:t xml:space="preserve">in actual research </w:t>
      </w:r>
      <w:r>
        <w:rPr>
          <w:rFonts w:ascii="Times New Roman" w:eastAsia="Times New Roman" w:hAnsi="Times New Roman" w:cs="Times New Roman"/>
          <w:color w:val="000000"/>
        </w:rPr>
        <w:t xml:space="preserve">and the use of imperfect human coding in particular. </w:t>
      </w:r>
    </w:p>
    <w:p w14:paraId="76CD2818" w14:textId="2037B3B2" w:rsidR="001620F0" w:rsidRDefault="006A4AE2"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Against this backdrop</w:t>
      </w:r>
      <w:r w:rsidR="0074776E">
        <w:rPr>
          <w:rFonts w:ascii="Times New Roman" w:eastAsia="Times New Roman" w:hAnsi="Times New Roman" w:cs="Times New Roman"/>
          <w:color w:val="000000"/>
        </w:rPr>
        <w:t xml:space="preserve">, we first </w:t>
      </w:r>
      <w:r>
        <w:rPr>
          <w:rFonts w:ascii="Times New Roman" w:eastAsia="Times New Roman" w:hAnsi="Times New Roman" w:cs="Times New Roman"/>
          <w:color w:val="000000"/>
        </w:rPr>
        <w:t xml:space="preserve">present </w:t>
      </w:r>
      <w:r w:rsidR="0074776E">
        <w:rPr>
          <w:rFonts w:ascii="Times New Roman" w:eastAsia="Times New Roman" w:hAnsi="Times New Roman" w:cs="Times New Roman"/>
          <w:color w:val="000000"/>
        </w:rPr>
        <w:t xml:space="preserve">a systematic review of relevant </w:t>
      </w:r>
      <w:r w:rsidR="005D25F7">
        <w:rPr>
          <w:rFonts w:ascii="Times New Roman" w:eastAsia="Times New Roman" w:hAnsi="Times New Roman" w:cs="Times New Roman"/>
          <w:color w:val="000000"/>
        </w:rPr>
        <w:t>literature</w:t>
      </w:r>
      <w:r w:rsidR="0074776E">
        <w:rPr>
          <w:rFonts w:ascii="Times New Roman" w:eastAsia="Times New Roman" w:hAnsi="Times New Roman" w:cs="Times New Roman"/>
        </w:rPr>
        <w:t xml:space="preserve">. </w:t>
      </w:r>
      <w:r w:rsidR="0074776E">
        <w:rPr>
          <w:rFonts w:ascii="Times New Roman" w:eastAsia="Times New Roman" w:hAnsi="Times New Roman" w:cs="Times New Roman"/>
          <w:color w:val="000000"/>
        </w:rPr>
        <w:t xml:space="preserve">While </w:t>
      </w:r>
      <w:r w:rsidR="00F26919">
        <w:rPr>
          <w:rFonts w:ascii="Times New Roman" w:eastAsia="Times New Roman" w:hAnsi="Times New Roman" w:cs="Times New Roman"/>
          <w:color w:val="000000"/>
        </w:rPr>
        <w:t xml:space="preserve">the first empirical section </w:t>
      </w:r>
      <w:r w:rsidR="0074776E">
        <w:rPr>
          <w:rFonts w:ascii="Times New Roman" w:eastAsia="Times New Roman" w:hAnsi="Times New Roman" w:cs="Times New Roman"/>
          <w:color w:val="000000"/>
        </w:rPr>
        <w:t xml:space="preserve">should provide an overall picture of how validation is typically approached in automated content analysis in </w:t>
      </w:r>
      <w:r w:rsidR="00F26919">
        <w:rPr>
          <w:rFonts w:ascii="Times New Roman" w:eastAsia="Times New Roman" w:hAnsi="Times New Roman" w:cs="Times New Roman"/>
          <w:color w:val="000000"/>
        </w:rPr>
        <w:t xml:space="preserve">social science </w:t>
      </w:r>
      <w:r w:rsidR="0074776E">
        <w:rPr>
          <w:rFonts w:ascii="Times New Roman" w:eastAsia="Times New Roman" w:hAnsi="Times New Roman" w:cs="Times New Roman"/>
          <w:color w:val="000000"/>
        </w:rPr>
        <w:t xml:space="preserve">practice, at the same time it serves to benchmark our </w:t>
      </w:r>
      <w:r w:rsidR="00F26919">
        <w:rPr>
          <w:rFonts w:ascii="Times New Roman" w:eastAsia="Times New Roman" w:hAnsi="Times New Roman" w:cs="Times New Roman"/>
          <w:color w:val="000000"/>
        </w:rPr>
        <w:t xml:space="preserve">subsequent </w:t>
      </w:r>
      <w:r w:rsidR="0074776E">
        <w:rPr>
          <w:rFonts w:ascii="Times New Roman" w:eastAsia="Times New Roman" w:hAnsi="Times New Roman" w:cs="Times New Roman"/>
          <w:color w:val="000000"/>
        </w:rPr>
        <w:t>simulation</w:t>
      </w:r>
      <w:r w:rsidR="00F26919">
        <w:rPr>
          <w:rFonts w:ascii="Times New Roman" w:eastAsia="Times New Roman" w:hAnsi="Times New Roman" w:cs="Times New Roman"/>
          <w:color w:val="000000"/>
        </w:rPr>
        <w:t xml:space="preserve"> study</w:t>
      </w:r>
      <w:r w:rsidR="0074776E">
        <w:rPr>
          <w:rFonts w:ascii="Times New Roman" w:eastAsia="Times New Roman" w:hAnsi="Times New Roman" w:cs="Times New Roman"/>
          <w:color w:val="000000"/>
        </w:rPr>
        <w:t>.</w:t>
      </w:r>
    </w:p>
    <w:p w14:paraId="378816E2" w14:textId="032C91A4" w:rsidR="001620F0" w:rsidRDefault="00B21419"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Systematic </w:t>
      </w:r>
      <w:r w:rsidR="00654959">
        <w:rPr>
          <w:rFonts w:ascii="Times New Roman" w:eastAsia="Times New Roman" w:hAnsi="Times New Roman" w:cs="Times New Roman"/>
        </w:rPr>
        <w:t>R</w:t>
      </w:r>
      <w:r>
        <w:rPr>
          <w:rFonts w:ascii="Times New Roman" w:eastAsia="Times New Roman" w:hAnsi="Times New Roman" w:cs="Times New Roman"/>
        </w:rPr>
        <w:t xml:space="preserve">eview of </w:t>
      </w:r>
      <w:r w:rsidR="00BE236B">
        <w:rPr>
          <w:rFonts w:ascii="Times New Roman" w:eastAsia="Times New Roman" w:hAnsi="Times New Roman" w:cs="Times New Roman"/>
        </w:rPr>
        <w:t xml:space="preserve">the </w:t>
      </w:r>
      <w:r w:rsidR="00654959">
        <w:rPr>
          <w:rFonts w:ascii="Times New Roman" w:eastAsia="Times New Roman" w:hAnsi="Times New Roman" w:cs="Times New Roman"/>
        </w:rPr>
        <w:t>Relevant Literature</w:t>
      </w:r>
    </w:p>
    <w:p w14:paraId="7AE2A0CF"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Sample and Procedures</w:t>
      </w:r>
    </w:p>
    <w:p w14:paraId="634014B1" w14:textId="7F7E601E"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have identified relevant studies using the EBSCOhost databases “Communication &amp; Mass Media Complete,” “Humanities Source,” and “</w:t>
      </w:r>
      <w:proofErr w:type="spellStart"/>
      <w:r>
        <w:rPr>
          <w:rFonts w:ascii="Times New Roman" w:eastAsia="Times New Roman" w:hAnsi="Times New Roman" w:cs="Times New Roman"/>
          <w:color w:val="000000"/>
        </w:rPr>
        <w:t>SocINDEX</w:t>
      </w:r>
      <w:proofErr w:type="spellEnd"/>
      <w:r>
        <w:rPr>
          <w:rFonts w:ascii="Times New Roman" w:eastAsia="Times New Roman" w:hAnsi="Times New Roman" w:cs="Times New Roman"/>
          <w:color w:val="000000"/>
        </w:rPr>
        <w:t xml:space="preserve"> with Full Index,”</w:t>
      </w:r>
      <w:r w:rsidR="00924230">
        <w:rPr>
          <w:rFonts w:ascii="Times New Roman" w:eastAsia="Times New Roman" w:hAnsi="Times New Roman" w:cs="Times New Roman"/>
          <w:color w:val="000000"/>
        </w:rPr>
        <w:t xml:space="preserve"> </w:t>
      </w:r>
      <w:r w:rsidR="003E1F3F">
        <w:rPr>
          <w:rStyle w:val="FootnoteReference"/>
          <w:rFonts w:ascii="Times New Roman" w:eastAsia="Times New Roman" w:hAnsi="Times New Roman" w:cs="Times New Roman"/>
          <w:color w:val="000000"/>
        </w:rPr>
        <w:footnoteReference w:id="8"/>
      </w:r>
      <w:r>
        <w:rPr>
          <w:rFonts w:ascii="Times New Roman" w:eastAsia="Times New Roman" w:hAnsi="Times New Roman" w:cs="Times New Roman"/>
          <w:color w:val="000000"/>
        </w:rPr>
        <w:t xml:space="preserve"> querying all titles, abstracts, and keywords using the following Boolean search string: </w:t>
      </w:r>
      <w:r>
        <w:rPr>
          <w:rFonts w:ascii="Times New Roman" w:eastAsia="Times New Roman" w:hAnsi="Times New Roman" w:cs="Times New Roman"/>
          <w:i/>
          <w:color w:val="000000"/>
        </w:rPr>
        <w:t>("computer assisted" OR "automated" OR "automatic" OR "computational" OR "machine learning") AND ("content analysis" OR "text analysis")</w:t>
      </w:r>
      <w:r>
        <w:rPr>
          <w:rFonts w:ascii="Times New Roman" w:eastAsia="Times New Roman" w:hAnsi="Times New Roman" w:cs="Times New Roman"/>
          <w:color w:val="000000"/>
        </w:rPr>
        <w:t xml:space="preserve">. This resulted in a total of 192 English-language journal articles published between January 1, 1998 and November 7, 2018. Among them, 119 articles were determined </w:t>
      </w:r>
      <w:r w:rsidR="002C6D67">
        <w:rPr>
          <w:rFonts w:ascii="Times New Roman" w:eastAsia="Times New Roman" w:hAnsi="Times New Roman" w:cs="Times New Roman"/>
          <w:color w:val="000000"/>
        </w:rPr>
        <w:t xml:space="preserve">as </w:t>
      </w:r>
      <w:r>
        <w:rPr>
          <w:rFonts w:ascii="Times New Roman" w:eastAsia="Times New Roman" w:hAnsi="Times New Roman" w:cs="Times New Roman"/>
          <w:color w:val="000000"/>
        </w:rPr>
        <w:t>not relevant (e.g., non-empirical overview</w:t>
      </w:r>
      <w:r w:rsidR="00C20D5B">
        <w:rPr>
          <w:rFonts w:ascii="Times New Roman" w:eastAsia="Times New Roman" w:hAnsi="Times New Roman" w:cs="Times New Roman"/>
          <w:color w:val="000000"/>
        </w:rPr>
        <w:t>s</w:t>
      </w:r>
      <w:r>
        <w:rPr>
          <w:rFonts w:ascii="Times New Roman" w:eastAsia="Times New Roman" w:hAnsi="Times New Roman" w:cs="Times New Roman"/>
          <w:color w:val="000000"/>
        </w:rPr>
        <w:t>/introduction articles, qualitative analyses, studies using unsupervised methods, or simple keyword frequencies, etc.)</w:t>
      </w:r>
      <w:r w:rsidR="002C6D67" w:rsidRPr="002C6D67">
        <w:rPr>
          <w:rFonts w:ascii="Times New Roman" w:eastAsia="Times New Roman" w:hAnsi="Times New Roman" w:cs="Times New Roman"/>
          <w:color w:val="000000"/>
          <w:vertAlign w:val="superscript"/>
        </w:rPr>
        <w:t xml:space="preserve"> </w:t>
      </w:r>
      <w:r w:rsidR="002C6D67">
        <w:rPr>
          <w:rFonts w:ascii="Times New Roman" w:eastAsia="Times New Roman" w:hAnsi="Times New Roman" w:cs="Times New Roman"/>
          <w:color w:val="000000"/>
          <w:vertAlign w:val="superscript"/>
        </w:rPr>
        <w:footnoteReference w:id="9"/>
      </w:r>
      <w:r>
        <w:rPr>
          <w:rFonts w:ascii="Times New Roman" w:eastAsia="Times New Roman" w:hAnsi="Times New Roman" w:cs="Times New Roman"/>
          <w:color w:val="000000"/>
        </w:rPr>
        <w:t xml:space="preserve"> and 7 articles were either duplicates or </w:t>
      </w:r>
      <w:r>
        <w:rPr>
          <w:rFonts w:ascii="Times New Roman" w:eastAsia="Times New Roman" w:hAnsi="Times New Roman" w:cs="Times New Roman"/>
        </w:rPr>
        <w:t>could not be obtained as</w:t>
      </w:r>
      <w:r>
        <w:rPr>
          <w:rFonts w:ascii="Times New Roman" w:eastAsia="Times New Roman" w:hAnsi="Times New Roman" w:cs="Times New Roman"/>
          <w:color w:val="000000"/>
        </w:rPr>
        <w:t xml:space="preserve"> full texts. These articles were excluded from further analyses. Using the remaining 73 articles, we systematically examined whether extant applied studies a) employed any empirical validation of their primary findings, b) if so, whether they used human coded materials as a benchmark, and c) if so, whether intercoder reliability and other methodological details </w:t>
      </w:r>
      <w:r>
        <w:rPr>
          <w:rFonts w:ascii="Times New Roman" w:eastAsia="Times New Roman" w:hAnsi="Times New Roman" w:cs="Times New Roman"/>
        </w:rPr>
        <w:t>we</w:t>
      </w:r>
      <w:r>
        <w:rPr>
          <w:rFonts w:ascii="Times New Roman" w:eastAsia="Times New Roman" w:hAnsi="Times New Roman" w:cs="Times New Roman"/>
          <w:color w:val="000000"/>
        </w:rPr>
        <w:t>re adequately reported.</w:t>
      </w:r>
    </w:p>
    <w:p w14:paraId="370B5E4E" w14:textId="77777777" w:rsidR="007F205D" w:rsidRDefault="007F205D" w:rsidP="007F205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 total of five highly trained coders tested the initial coding scheme by independently coding 10 sample articles (approximately 5% of the total retrieved sample) and collectively discussed any coding problems and disagreements. Coding instructions were iteratively revised until the coding schemes would produce reliable results. Intercoder reliability (based on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above 0.75 was ensured for each of the variables coded (s</w:t>
      </w:r>
      <w:r w:rsidRPr="00AF428C">
        <w:rPr>
          <w:rFonts w:ascii="Times New Roman" w:eastAsia="Times New Roman" w:hAnsi="Times New Roman" w:cs="Times New Roman"/>
          <w:color w:val="000000"/>
        </w:rPr>
        <w:t>ee the online appendix for detailed information regarding coded variables, including coding instructions and detailed reliability estimates</w:t>
      </w:r>
      <w:r>
        <w:rPr>
          <w:rFonts w:ascii="Times New Roman" w:eastAsia="Times New Roman" w:hAnsi="Times New Roman" w:cs="Times New Roman"/>
          <w:color w:val="000000"/>
        </w:rPr>
        <w:t>).</w:t>
      </w:r>
      <w:r w:rsidRPr="00AF428C" w:rsidDel="00AF428C">
        <w:rPr>
          <w:rFonts w:ascii="Times New Roman" w:eastAsia="Times New Roman" w:hAnsi="Times New Roman" w:cs="Times New Roman"/>
          <w:color w:val="000000"/>
        </w:rPr>
        <w:t xml:space="preserve"> </w:t>
      </w:r>
    </w:p>
    <w:p w14:paraId="7A51B820" w14:textId="77777777" w:rsidR="001620F0" w:rsidRDefault="0074776E" w:rsidP="002C6D67">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Results</w:t>
      </w:r>
    </w:p>
    <w:p w14:paraId="2C119166" w14:textId="1A1DE8C1"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results of the systematic review of </w:t>
      </w:r>
      <w:r w:rsidR="00706B7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literature are presented in Table 1 below. Among 73 articles, a total of 55 studies used dictionary approaches while 18 used supervised machine learning methods.</w:t>
      </w:r>
      <w:r>
        <w:rPr>
          <w:rFonts w:ascii="Times New Roman" w:eastAsia="Times New Roman" w:hAnsi="Times New Roman" w:cs="Times New Roman"/>
          <w:color w:val="000000"/>
          <w:vertAlign w:val="superscript"/>
        </w:rPr>
        <w:footnoteReference w:id="10"/>
      </w:r>
      <w:r>
        <w:rPr>
          <w:rFonts w:ascii="Times New Roman" w:eastAsia="Times New Roman" w:hAnsi="Times New Roman" w:cs="Times New Roman"/>
          <w:color w:val="000000"/>
        </w:rPr>
        <w:t xml:space="preserve"> From the papers using a dictionary approach, only about</w:t>
      </w:r>
      <w:r>
        <w:rPr>
          <w:rFonts w:ascii="Times New Roman" w:eastAsia="Times New Roman" w:hAnsi="Times New Roman" w:cs="Times New Roman"/>
        </w:rPr>
        <w:t xml:space="preserve"> half of them</w:t>
      </w:r>
      <w:r>
        <w:rPr>
          <w:rFonts w:ascii="Times New Roman" w:eastAsia="Times New Roman" w:hAnsi="Times New Roman" w:cs="Times New Roman"/>
          <w:color w:val="000000"/>
        </w:rPr>
        <w:t xml:space="preserve"> referred to some sort of manual gold standard in their text, and typically relied on 3.4 coders with on average a total of 532.86 annotation materials, yielding a little over than 150 manual annotations per coder. Among them, only 16 percent </w:t>
      </w:r>
      <w:r>
        <w:rPr>
          <w:rFonts w:ascii="Times New Roman" w:eastAsia="Times New Roman" w:hAnsi="Times New Roman" w:cs="Times New Roman"/>
        </w:rPr>
        <w:t>provided</w:t>
      </w:r>
      <w:r>
        <w:rPr>
          <w:rFonts w:ascii="Times New Roman" w:eastAsia="Times New Roman" w:hAnsi="Times New Roman" w:cs="Times New Roman"/>
          <w:color w:val="000000"/>
        </w:rPr>
        <w:t xml:space="preserve"> any measures of inter-coder reliability for such materials</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Two</w:t>
      </w:r>
      <w:r>
        <w:rPr>
          <w:rFonts w:ascii="Times New Roman" w:eastAsia="Times New Roman" w:hAnsi="Times New Roman" w:cs="Times New Roman"/>
          <w:color w:val="000000"/>
        </w:rPr>
        <w:t xml:space="preserve"> studies </w:t>
      </w:r>
      <w:r>
        <w:rPr>
          <w:rFonts w:ascii="Times New Roman" w:eastAsia="Times New Roman" w:hAnsi="Times New Roman" w:cs="Times New Roman"/>
        </w:rPr>
        <w:t>relied on</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whereas </w:t>
      </w:r>
      <w:r>
        <w:rPr>
          <w:rFonts w:ascii="Times New Roman" w:eastAsia="Times New Roman" w:hAnsi="Times New Roman" w:cs="Times New Roman"/>
        </w:rPr>
        <w:t>three</w:t>
      </w:r>
      <w:r>
        <w:rPr>
          <w:rFonts w:ascii="Times New Roman" w:eastAsia="Times New Roman" w:hAnsi="Times New Roman" w:cs="Times New Roman"/>
          <w:color w:val="000000"/>
        </w:rPr>
        <w:t xml:space="preserve"> studies reported either percentage agreement or </w:t>
      </w:r>
      <w:proofErr w:type="spellStart"/>
      <w:r>
        <w:rPr>
          <w:rFonts w:ascii="Times New Roman" w:eastAsia="Times New Roman" w:hAnsi="Times New Roman" w:cs="Times New Roman"/>
          <w:color w:val="000000"/>
        </w:rPr>
        <w:t>Holsti</w:t>
      </w:r>
      <w:proofErr w:type="spellEnd"/>
      <w:r>
        <w:rPr>
          <w:rFonts w:ascii="Times New Roman" w:eastAsia="Times New Roman" w:hAnsi="Times New Roman" w:cs="Times New Roman"/>
          <w:color w:val="000000"/>
        </w:rPr>
        <w:t xml:space="preserve"> agreement measure (in the re</w:t>
      </w:r>
      <w:r>
        <w:rPr>
          <w:rFonts w:ascii="Times New Roman" w:eastAsia="Times New Roman" w:hAnsi="Times New Roman" w:cs="Times New Roman"/>
        </w:rPr>
        <w:t xml:space="preserve">maining studies, we found </w:t>
      </w:r>
      <w:r>
        <w:rPr>
          <w:rFonts w:ascii="Times New Roman" w:eastAsia="Times New Roman" w:hAnsi="Times New Roman" w:cs="Times New Roman"/>
          <w:color w:val="000000"/>
        </w:rPr>
        <w:t xml:space="preserve">other measures such as Scott’s Pi or correlation coefficients). Notably, shares are much higher when </w:t>
      </w:r>
      <w:r>
        <w:rPr>
          <w:rFonts w:ascii="Times New Roman" w:eastAsia="Times New Roman" w:hAnsi="Times New Roman" w:cs="Times New Roman"/>
        </w:rPr>
        <w:t>it comes</w:t>
      </w:r>
      <w:r>
        <w:rPr>
          <w:rFonts w:ascii="Times New Roman" w:eastAsia="Times New Roman" w:hAnsi="Times New Roman" w:cs="Times New Roman"/>
          <w:color w:val="000000"/>
        </w:rPr>
        <w:t xml:space="preserve"> to </w:t>
      </w:r>
      <w:r w:rsidR="00706B7F">
        <w:rPr>
          <w:rFonts w:ascii="Times New Roman" w:eastAsia="Times New Roman" w:hAnsi="Times New Roman" w:cs="Times New Roman"/>
          <w:color w:val="000000"/>
        </w:rPr>
        <w:t xml:space="preserve">articles </w:t>
      </w:r>
      <w:r>
        <w:rPr>
          <w:rFonts w:ascii="Times New Roman" w:eastAsia="Times New Roman" w:hAnsi="Times New Roman" w:cs="Times New Roman"/>
          <w:color w:val="000000"/>
        </w:rPr>
        <w:t>using supervised machine learning.</w:t>
      </w:r>
      <w:r>
        <w:rPr>
          <w:rFonts w:ascii="Times New Roman" w:eastAsia="Times New Roman" w:hAnsi="Times New Roman" w:cs="Times New Roman"/>
        </w:rPr>
        <w:t xml:space="preserve"> Here, </w:t>
      </w:r>
      <w:r>
        <w:rPr>
          <w:rFonts w:ascii="Times New Roman" w:eastAsia="Times New Roman" w:hAnsi="Times New Roman" w:cs="Times New Roman"/>
          <w:color w:val="000000"/>
        </w:rPr>
        <w:t xml:space="preserve">a total of 16 studies (out of 18 studies, or 88.8%) referred to manual gold standard materials, and among them, 10 studies typically relied on 5.7 coders. Excluding one outlier (a study </w:t>
      </w:r>
      <w:r>
        <w:rPr>
          <w:rFonts w:ascii="Times New Roman" w:eastAsia="Times New Roman" w:hAnsi="Times New Roman" w:cs="Times New Roman"/>
        </w:rPr>
        <w:t>based on</w:t>
      </w:r>
      <w:r>
        <w:rPr>
          <w:rFonts w:ascii="Times New Roman" w:eastAsia="Times New Roman" w:hAnsi="Times New Roman" w:cs="Times New Roman"/>
          <w:color w:val="000000"/>
        </w:rPr>
        <w:t xml:space="preserve"> more than 20,000 manually coded materials), they on average used a total of 1</w:t>
      </w:r>
      <w:r>
        <w:rPr>
          <w:rFonts w:ascii="Times New Roman" w:eastAsia="Times New Roman" w:hAnsi="Times New Roman" w:cs="Times New Roman"/>
        </w:rPr>
        <w:t>,</w:t>
      </w:r>
      <w:r>
        <w:rPr>
          <w:rFonts w:ascii="Times New Roman" w:eastAsia="Times New Roman" w:hAnsi="Times New Roman" w:cs="Times New Roman"/>
          <w:color w:val="000000"/>
        </w:rPr>
        <w:t xml:space="preserve">640 annotation materials, yielding approximately 300 manual annotations per coder. </w:t>
      </w:r>
      <w:r>
        <w:rPr>
          <w:rFonts w:ascii="Times New Roman" w:eastAsia="Times New Roman" w:hAnsi="Times New Roman" w:cs="Times New Roman"/>
        </w:rPr>
        <w:t>Six</w:t>
      </w:r>
      <w:r>
        <w:rPr>
          <w:rFonts w:ascii="Times New Roman" w:eastAsia="Times New Roman" w:hAnsi="Times New Roman" w:cs="Times New Roman"/>
          <w:color w:val="000000"/>
        </w:rPr>
        <w:t xml:space="preserve"> studies did not report the number of coders and/or </w:t>
      </w:r>
      <w:r>
        <w:rPr>
          <w:rFonts w:ascii="Times New Roman" w:eastAsia="Times New Roman" w:hAnsi="Times New Roman" w:cs="Times New Roman"/>
        </w:rPr>
        <w:t>the</w:t>
      </w:r>
      <w:r>
        <w:rPr>
          <w:rFonts w:ascii="Times New Roman" w:eastAsia="Times New Roman" w:hAnsi="Times New Roman" w:cs="Times New Roman"/>
          <w:color w:val="000000"/>
        </w:rPr>
        <w:t xml:space="preserve"> total size of the validation dataset, making it impossible to judge the soundness of the </w:t>
      </w:r>
      <w:r>
        <w:rPr>
          <w:rFonts w:ascii="Times New Roman" w:eastAsia="Times New Roman" w:hAnsi="Times New Roman" w:cs="Times New Roman"/>
        </w:rPr>
        <w:t>applied</w:t>
      </w:r>
      <w:r>
        <w:rPr>
          <w:rFonts w:ascii="Times New Roman" w:eastAsia="Times New Roman" w:hAnsi="Times New Roman" w:cs="Times New Roman"/>
          <w:color w:val="000000"/>
        </w:rPr>
        <w:t xml:space="preserve"> validation procedures. </w:t>
      </w:r>
      <w:r>
        <w:rPr>
          <w:rFonts w:ascii="Times New Roman" w:eastAsia="Times New Roman" w:hAnsi="Times New Roman" w:cs="Times New Roman"/>
        </w:rPr>
        <w:t>In sum</w:t>
      </w:r>
      <w:r>
        <w:rPr>
          <w:rFonts w:ascii="Times New Roman" w:eastAsia="Times New Roman" w:hAnsi="Times New Roman" w:cs="Times New Roman"/>
          <w:color w:val="000000"/>
        </w:rPr>
        <w:t>, the most common measures of inter-coder reliability (if reported) were percentage agreement (38%</w:t>
      </w:r>
      <w:r w:rsidR="00BE236B">
        <w:rPr>
          <w:rFonts w:ascii="Times New Roman" w:eastAsia="Times New Roman" w:hAnsi="Times New Roman" w:cs="Times New Roman"/>
          <w:color w:val="000000"/>
        </w:rPr>
        <w:t xml:space="preserve">, </w:t>
      </w:r>
      <w:r w:rsidR="00BE236B">
        <w:rPr>
          <w:rFonts w:ascii="Times New Roman" w:eastAsia="Times New Roman" w:hAnsi="Times New Roman" w:cs="Times New Roman"/>
          <w:i/>
          <w:color w:val="000000"/>
        </w:rPr>
        <w:t>N</w:t>
      </w:r>
      <w:r w:rsidR="00BE236B">
        <w:rPr>
          <w:rFonts w:ascii="Times New Roman" w:eastAsia="Times New Roman" w:hAnsi="Times New Roman" w:cs="Times New Roman"/>
          <w:color w:val="000000"/>
        </w:rPr>
        <w:t xml:space="preserve"> = 7</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(33%</w:t>
      </w:r>
      <w:r w:rsidR="00BE236B">
        <w:rPr>
          <w:rFonts w:ascii="Times New Roman" w:eastAsia="Times New Roman" w:hAnsi="Times New Roman" w:cs="Times New Roman"/>
          <w:color w:val="000000"/>
        </w:rPr>
        <w:t xml:space="preserve">, </w:t>
      </w:r>
      <w:r w:rsidR="00BE236B">
        <w:rPr>
          <w:rFonts w:ascii="Times New Roman" w:eastAsia="Times New Roman" w:hAnsi="Times New Roman" w:cs="Times New Roman"/>
          <w:i/>
          <w:color w:val="000000"/>
        </w:rPr>
        <w:t>N</w:t>
      </w:r>
      <w:r w:rsidR="00BE236B">
        <w:rPr>
          <w:rFonts w:ascii="Times New Roman" w:eastAsia="Times New Roman" w:hAnsi="Times New Roman" w:cs="Times New Roman"/>
          <w:color w:val="000000"/>
        </w:rPr>
        <w:t xml:space="preserve"> = 6</w:t>
      </w:r>
      <w:r>
        <w:rPr>
          <w:rFonts w:ascii="Times New Roman" w:eastAsia="Times New Roman" w:hAnsi="Times New Roman" w:cs="Times New Roman"/>
          <w:color w:val="000000"/>
        </w:rPr>
        <w:t xml:space="preserve">). </w:t>
      </w:r>
      <w:r>
        <w:rPr>
          <w:rFonts w:ascii="Times New Roman" w:eastAsia="Times New Roman" w:hAnsi="Times New Roman" w:cs="Times New Roman"/>
        </w:rPr>
        <w:t>A</w:t>
      </w:r>
      <w:r>
        <w:rPr>
          <w:rFonts w:ascii="Times New Roman" w:eastAsia="Times New Roman" w:hAnsi="Times New Roman" w:cs="Times New Roman"/>
          <w:color w:val="000000"/>
        </w:rPr>
        <w:t xml:space="preserve">mong 73 articles we examined, only 9 studies (which is about 20% of studies that referred to some human-coded gold standards) used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with an average value of 0.68.</w:t>
      </w:r>
    </w:p>
    <w:p w14:paraId="3903AD94"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rPr>
        <w:t xml:space="preserve">Regarding the </w:t>
      </w:r>
      <w:r>
        <w:rPr>
          <w:rFonts w:ascii="Times New Roman" w:eastAsia="Times New Roman" w:hAnsi="Times New Roman" w:cs="Times New Roman"/>
          <w:color w:val="000000"/>
        </w:rPr>
        <w:t xml:space="preserve">validation of automated approaches, results were very similar. </w:t>
      </w:r>
      <w:r>
        <w:rPr>
          <w:rFonts w:ascii="Times New Roman" w:eastAsia="Times New Roman" w:hAnsi="Times New Roman" w:cs="Times New Roman"/>
        </w:rPr>
        <w:t>O</w:t>
      </w:r>
      <w:r>
        <w:rPr>
          <w:rFonts w:ascii="Times New Roman" w:eastAsia="Times New Roman" w:hAnsi="Times New Roman" w:cs="Times New Roman"/>
          <w:color w:val="000000"/>
        </w:rPr>
        <w:t xml:space="preserve">nly around 40 percent of the papers using a dictionary approach also reported some validation measures, compared to 67 percent of the papers </w:t>
      </w:r>
      <w:r>
        <w:rPr>
          <w:rFonts w:ascii="Times New Roman" w:eastAsia="Times New Roman" w:hAnsi="Times New Roman" w:cs="Times New Roman"/>
        </w:rPr>
        <w:t>relying on</w:t>
      </w:r>
      <w:r>
        <w:rPr>
          <w:rFonts w:ascii="Times New Roman" w:eastAsia="Times New Roman" w:hAnsi="Times New Roman" w:cs="Times New Roman"/>
          <w:color w:val="000000"/>
        </w:rPr>
        <w:t xml:space="preserve"> supervised machine learning. The most commonly used measures of validity </w:t>
      </w:r>
      <w:r>
        <w:rPr>
          <w:rFonts w:ascii="Times New Roman" w:eastAsia="Times New Roman" w:hAnsi="Times New Roman" w:cs="Times New Roman"/>
        </w:rPr>
        <w:t>we</w:t>
      </w:r>
      <w:r>
        <w:rPr>
          <w:rFonts w:ascii="Times New Roman" w:eastAsia="Times New Roman" w:hAnsi="Times New Roman" w:cs="Times New Roman"/>
          <w:color w:val="000000"/>
        </w:rPr>
        <w:t xml:space="preserve">re indeed the widely accepted measures of precision (13 cases, </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 0.74) and recall (9 cases, </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 0.60), yielding an average F1 score of 0.63 (10 cases, based on either directly reported F1 scores or indirectly calculated F1 scores from reported precision and recall). However, other metrics were widely used as well in reporting validation. This is somewhat disconcerting insofar as these tend to be indeed either the intercoder reliability measures (e.g., </w:t>
      </w:r>
      <w:proofErr w:type="spellStart"/>
      <w:r>
        <w:rPr>
          <w:rFonts w:ascii="Times New Roman" w:eastAsia="Times New Roman" w:hAnsi="Times New Roman" w:cs="Times New Roman"/>
          <w:color w:val="000000"/>
        </w:rPr>
        <w:t>Holsti</w:t>
      </w:r>
      <w:proofErr w:type="spellEnd"/>
      <w:r>
        <w:rPr>
          <w:rFonts w:ascii="Times New Roman" w:eastAsia="Times New Roman" w:hAnsi="Times New Roman" w:cs="Times New Roman"/>
          <w:color w:val="000000"/>
        </w:rPr>
        <w:t xml:space="preserve">, Cohen’s Kappa,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or correlation coefficients, both of which are not designed for the validation of a given automated procedure.</w:t>
      </w:r>
      <w:r>
        <w:rPr>
          <w:rFonts w:ascii="Times New Roman" w:eastAsia="Times New Roman" w:hAnsi="Times New Roman" w:cs="Times New Roman"/>
          <w:color w:val="000000"/>
          <w:vertAlign w:val="superscript"/>
        </w:rPr>
        <w:footnoteReference w:id="11"/>
      </w:r>
      <w:r>
        <w:rPr>
          <w:rFonts w:ascii="Times New Roman" w:eastAsia="Times New Roman" w:hAnsi="Times New Roman" w:cs="Times New Roman"/>
          <w:color w:val="000000"/>
        </w:rPr>
        <w:t xml:space="preserve"> Interestingly, there were only three studies which reported </w:t>
      </w:r>
      <w:r>
        <w:rPr>
          <w:rFonts w:ascii="Times New Roman" w:eastAsia="Times New Roman" w:hAnsi="Times New Roman" w:cs="Times New Roman"/>
          <w:i/>
          <w:color w:val="000000"/>
        </w:rPr>
        <w:t>both</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in human-coded materials (which signals the proper coder training and sufficient quality assurance of manual annotations) and proper validation metrics. </w:t>
      </w:r>
    </w:p>
    <w:p w14:paraId="5D26D118" w14:textId="1C4E2214"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Pr>
          <w:rFonts w:ascii="Times New Roman" w:eastAsia="Times New Roman" w:hAnsi="Times New Roman" w:cs="Times New Roman"/>
          <w:color w:val="000000"/>
        </w:rPr>
        <w:t xml:space="preserve">Generally, the results of </w:t>
      </w:r>
      <w:r w:rsidR="00C9303F">
        <w:rPr>
          <w:rFonts w:ascii="Times New Roman" w:eastAsia="Times New Roman" w:hAnsi="Times New Roman" w:cs="Times New Roman"/>
          <w:color w:val="000000"/>
        </w:rPr>
        <w:t>this review</w:t>
      </w:r>
      <w:r>
        <w:rPr>
          <w:rFonts w:ascii="Times New Roman" w:eastAsia="Times New Roman" w:hAnsi="Times New Roman" w:cs="Times New Roman"/>
          <w:color w:val="000000"/>
        </w:rPr>
        <w:t xml:space="preserve"> reveal that reported measures of validation and the quality of human-coded data used are far from what is being acknowledged as best-practice in the</w:t>
      </w:r>
      <w:r>
        <w:rPr>
          <w:rFonts w:ascii="Times New Roman" w:eastAsia="Times New Roman" w:hAnsi="Times New Roman" w:cs="Times New Roman"/>
        </w:rPr>
        <w:t xml:space="preserve"> </w:t>
      </w:r>
      <w:r>
        <w:rPr>
          <w:rFonts w:ascii="Times New Roman" w:eastAsia="Times New Roman" w:hAnsi="Times New Roman" w:cs="Times New Roman"/>
          <w:color w:val="000000"/>
        </w:rPr>
        <w:t>extant literature.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While we believe the proper use of manual annotations in automated approaches should </w:t>
      </w:r>
      <w:r>
        <w:rPr>
          <w:rFonts w:ascii="Times New Roman" w:eastAsia="Times New Roman" w:hAnsi="Times New Roman" w:cs="Times New Roman"/>
        </w:rPr>
        <w:t>comprise</w:t>
      </w:r>
      <w:r>
        <w:rPr>
          <w:rFonts w:ascii="Times New Roman" w:eastAsia="Times New Roman" w:hAnsi="Times New Roman" w:cs="Times New Roman"/>
          <w:color w:val="000000"/>
        </w:rPr>
        <w:t xml:space="preserve"> both sufficient quality assurance of and the proper use of validation metrics based on such manual annotations, the fact that only a total of three studies (about 4% of </w:t>
      </w:r>
      <w:r>
        <w:rPr>
          <w:rFonts w:ascii="Times New Roman" w:eastAsia="Times New Roman" w:hAnsi="Times New Roman" w:cs="Times New Roman"/>
        </w:rPr>
        <w:t>all</w:t>
      </w:r>
      <w:r>
        <w:rPr>
          <w:rFonts w:ascii="Times New Roman" w:eastAsia="Times New Roman" w:hAnsi="Times New Roman" w:cs="Times New Roman"/>
          <w:color w:val="000000"/>
        </w:rPr>
        <w:t xml:space="preserve"> studies) satisfy such criteria reveals a striking lack of attention to this issue </w:t>
      </w:r>
      <w:r>
        <w:rPr>
          <w:rFonts w:ascii="Times New Roman" w:eastAsia="Times New Roman" w:hAnsi="Times New Roman" w:cs="Times New Roman"/>
        </w:rPr>
        <w:t>when it comes to</w:t>
      </w:r>
      <w:r>
        <w:rPr>
          <w:rFonts w:ascii="Times New Roman" w:eastAsia="Times New Roman" w:hAnsi="Times New Roman" w:cs="Times New Roman"/>
          <w:color w:val="000000"/>
        </w:rPr>
        <w:t xml:space="preserve"> actual research practice.</w:t>
      </w:r>
    </w:p>
    <w:p w14:paraId="353066C0"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 Table 1 About Here --</w:t>
      </w:r>
    </w:p>
    <w:p w14:paraId="1CE2B635" w14:textId="07CA3F4C"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A Monte-Carlo Simulation Study</w:t>
      </w:r>
    </w:p>
    <w:p w14:paraId="4074DCA8" w14:textId="4361BC2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6511C2">
        <w:rPr>
          <w:rFonts w:ascii="Times New Roman" w:eastAsia="Times New Roman" w:hAnsi="Times New Roman" w:cs="Times New Roman"/>
          <w:color w:val="000000"/>
        </w:rPr>
        <w:t>findings provided above</w:t>
      </w:r>
      <w:r>
        <w:rPr>
          <w:rFonts w:ascii="Times New Roman" w:eastAsia="Times New Roman" w:hAnsi="Times New Roman" w:cs="Times New Roman"/>
          <w:color w:val="000000"/>
        </w:rPr>
        <w:t xml:space="preserve"> reveal that there is still strikingly little consistency in </w:t>
      </w:r>
      <w:r>
        <w:rPr>
          <w:rFonts w:ascii="Times New Roman" w:eastAsia="Times New Roman" w:hAnsi="Times New Roman" w:cs="Times New Roman"/>
          <w:i/>
          <w:color w:val="000000"/>
        </w:rPr>
        <w:t>whether</w:t>
      </w:r>
      <w:r>
        <w:rPr>
          <w:rFonts w:ascii="Times New Roman" w:eastAsia="Times New Roman" w:hAnsi="Times New Roman" w:cs="Times New Roman"/>
          <w:color w:val="000000"/>
        </w:rPr>
        <w:t xml:space="preserve">, and if so, </w:t>
      </w:r>
      <w:r>
        <w:rPr>
          <w:rFonts w:ascii="Times New Roman" w:eastAsia="Times New Roman" w:hAnsi="Times New Roman" w:cs="Times New Roman"/>
          <w:i/>
          <w:color w:val="000000"/>
        </w:rPr>
        <w:t>how</w:t>
      </w:r>
      <w:r>
        <w:rPr>
          <w:rFonts w:ascii="Times New Roman" w:eastAsia="Times New Roman" w:hAnsi="Times New Roman" w:cs="Times New Roman"/>
          <w:color w:val="000000"/>
        </w:rPr>
        <w:t xml:space="preserve"> validation is approached and reported. About half of the studies did not report </w:t>
      </w:r>
      <w:r>
        <w:rPr>
          <w:rFonts w:ascii="Times New Roman" w:eastAsia="Times New Roman" w:hAnsi="Times New Roman" w:cs="Times New Roman"/>
          <w:i/>
          <w:color w:val="000000"/>
        </w:rPr>
        <w:t>any</w:t>
      </w:r>
      <w:r>
        <w:rPr>
          <w:rFonts w:ascii="Times New Roman" w:eastAsia="Times New Roman" w:hAnsi="Times New Roman" w:cs="Times New Roman"/>
          <w:color w:val="000000"/>
        </w:rPr>
        <w:t xml:space="preserve"> validation metrics when relying on automated methods. Even when they </w:t>
      </w:r>
      <w:r>
        <w:rPr>
          <w:rFonts w:ascii="Times New Roman" w:eastAsia="Times New Roman" w:hAnsi="Times New Roman" w:cs="Times New Roman"/>
        </w:rPr>
        <w:t>did</w:t>
      </w:r>
      <w:r>
        <w:rPr>
          <w:rFonts w:ascii="Times New Roman" w:eastAsia="Times New Roman" w:hAnsi="Times New Roman" w:cs="Times New Roman"/>
          <w:color w:val="000000"/>
        </w:rPr>
        <w:t xml:space="preserve">, metrics related to (human-coding based) validations and their qualities </w:t>
      </w:r>
      <w:r>
        <w:rPr>
          <w:rFonts w:ascii="Times New Roman" w:eastAsia="Times New Roman" w:hAnsi="Times New Roman" w:cs="Times New Roman"/>
        </w:rPr>
        <w:t>we</w:t>
      </w:r>
      <w:r>
        <w:rPr>
          <w:rFonts w:ascii="Times New Roman" w:eastAsia="Times New Roman" w:hAnsi="Times New Roman" w:cs="Times New Roman"/>
          <w:color w:val="000000"/>
        </w:rPr>
        <w:t>re generally not consistently reported, and often limited in providing actual methodological details. In order to systematically evaluate the implications of such improper use of human-coded materials in the validation of automated procedures, we set up an extensive set of Monte</w:t>
      </w:r>
      <w:r w:rsidR="00E620A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Carlo (MC) simulations. MC simulation offers a convenient </w:t>
      </w:r>
      <w:r w:rsidR="00A32A9C">
        <w:rPr>
          <w:rFonts w:ascii="Times New Roman" w:eastAsia="Times New Roman" w:hAnsi="Times New Roman" w:cs="Times New Roman"/>
          <w:color w:val="000000"/>
        </w:rPr>
        <w:t xml:space="preserve">yet flexible </w:t>
      </w:r>
      <w:r>
        <w:rPr>
          <w:rFonts w:ascii="Times New Roman" w:eastAsia="Times New Roman" w:hAnsi="Times New Roman" w:cs="Times New Roman"/>
          <w:color w:val="000000"/>
        </w:rPr>
        <w:t>tool for systematically evaluating the relative bias (against the true standard) and coverage of a given statistic under certain scenarios (</w:t>
      </w:r>
      <w:proofErr w:type="spellStart"/>
      <w:r>
        <w:rPr>
          <w:rFonts w:ascii="Times New Roman" w:eastAsia="Times New Roman" w:hAnsi="Times New Roman" w:cs="Times New Roman"/>
          <w:color w:val="000000"/>
        </w:rPr>
        <w:t>Leemann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Wasserfallen</w:t>
      </w:r>
      <w:proofErr w:type="spellEnd"/>
      <w:r>
        <w:rPr>
          <w:rFonts w:ascii="Times New Roman" w:eastAsia="Times New Roman" w:hAnsi="Times New Roman" w:cs="Times New Roman"/>
          <w:color w:val="000000"/>
        </w:rPr>
        <w:t xml:space="preserve">, 2017;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2017).</w:t>
      </w:r>
      <w:r w:rsidR="00356670">
        <w:rPr>
          <w:rFonts w:ascii="Times New Roman" w:eastAsia="Times New Roman" w:hAnsi="Times New Roman" w:cs="Times New Roman"/>
          <w:color w:val="000000"/>
        </w:rPr>
        <w:t xml:space="preserve"> </w:t>
      </w:r>
      <w:r w:rsidR="00356670" w:rsidRPr="00356670">
        <w:rPr>
          <w:rFonts w:ascii="Times New Roman" w:eastAsia="Times New Roman" w:hAnsi="Times New Roman" w:cs="Times New Roman"/>
          <w:color w:val="000000"/>
        </w:rPr>
        <w:t>A set of replication codes for this manuscript can be found at [redacted for a review].</w:t>
      </w:r>
    </w:p>
    <w:p w14:paraId="5E41E4DB" w14:textId="3DB34910" w:rsidR="001620F0" w:rsidRDefault="003217A9"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w:t>
      </w:r>
      <w:r w:rsidR="0074776E">
        <w:rPr>
          <w:rFonts w:ascii="Times New Roman" w:eastAsia="Times New Roman" w:hAnsi="Times New Roman" w:cs="Times New Roman"/>
          <w:color w:val="000000"/>
        </w:rPr>
        <w:t xml:space="preserve">e </w:t>
      </w:r>
      <w:r w:rsidR="0074776E">
        <w:rPr>
          <w:rFonts w:ascii="Times New Roman" w:eastAsia="Times New Roman" w:hAnsi="Times New Roman" w:cs="Times New Roman"/>
        </w:rPr>
        <w:t>designed</w:t>
      </w:r>
      <w:r w:rsidR="0074776E">
        <w:rPr>
          <w:rFonts w:ascii="Times New Roman" w:eastAsia="Times New Roman" w:hAnsi="Times New Roman" w:cs="Times New Roman"/>
          <w:color w:val="000000"/>
        </w:rPr>
        <w:t xml:space="preserve"> our procedures in a way that largely mirrors the typical approaches in this area</w:t>
      </w:r>
      <w:r w:rsidR="00CD37EF">
        <w:rPr>
          <w:rFonts w:ascii="Times New Roman" w:eastAsia="Times New Roman" w:hAnsi="Times New Roman" w:cs="Times New Roman"/>
          <w:color w:val="000000"/>
        </w:rPr>
        <w:t xml:space="preserve"> by breaking </w:t>
      </w:r>
      <w:r w:rsidR="0074776E">
        <w:rPr>
          <w:rFonts w:ascii="Times New Roman" w:eastAsia="Times New Roman" w:hAnsi="Times New Roman" w:cs="Times New Roman"/>
          <w:color w:val="000000"/>
        </w:rPr>
        <w:t>down our approach into three stages – data generation, human coding, and automatic classification – where we systematically varied the intercoder reliability of the “gold standard” material, along with a number of related factors such as the number of coders and the number of manual annotations per coder (see below). Then we systematically compared different scenarios in terms of their classification accuracy and F1 scores based on the “true” standard (i.e., a quantity of interest that is typically unknown to researchers) in order to illustrate how different practices of human coding in automated content analyses affect the relative trustworthiness of conclusions drawn from such results.</w:t>
      </w:r>
    </w:p>
    <w:p w14:paraId="1E380040" w14:textId="77777777" w:rsidR="00265DDE" w:rsidRDefault="00265DDE" w:rsidP="00265DDE">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Data Generation Stage</w:t>
      </w:r>
    </w:p>
    <w:p w14:paraId="656E49F9" w14:textId="7AE8B8F0" w:rsidR="00265DDE" w:rsidRDefault="00265DDE" w:rsidP="00265DDE">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create data (e.g., textual data to be analyzed by a researcher) with the “true” outcome value of interest; the goal of any quantitative text analysis method is to somehow approximate this true value</w:t>
      </w:r>
      <w:r w:rsidR="00B25403">
        <w:rPr>
          <w:rFonts w:ascii="Times New Roman" w:eastAsia="Times New Roman" w:hAnsi="Times New Roman" w:cs="Times New Roman"/>
          <w:color w:val="000000"/>
        </w:rPr>
        <w:t xml:space="preserve"> of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either by human coding, machine algorithms, or some combinations of both. For the data generating process, we set the true value of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to be randomly generated from three hypothetical independent variables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rFonts w:ascii="Times New Roman" w:eastAsia="Times New Roman" w:hAnsi="Times New Roman" w:cs="Times New Roman"/>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w:r>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rFonts w:ascii="Times New Roman" w:eastAsia="Times New Roman" w:hAnsi="Times New Roman" w:cs="Times New Roman"/>
          <w:color w:val="000000"/>
        </w:rPr>
        <w:t xml:space="preserve">), the values of which were also randomly sampled either from a multivariate normal distribution (for supervised learning) or from a categorical distribution (for the dictionary approach – see </w:t>
      </w:r>
      <w:r w:rsidR="007B111A">
        <w:rPr>
          <w:rFonts w:ascii="Times New Roman" w:eastAsia="Times New Roman" w:hAnsi="Times New Roman" w:cs="Times New Roman"/>
          <w:color w:val="000000"/>
        </w:rPr>
        <w:t xml:space="preserve">online appendix </w:t>
      </w:r>
      <w:r>
        <w:rPr>
          <w:rFonts w:ascii="Times New Roman" w:eastAsia="Times New Roman" w:hAnsi="Times New Roman" w:cs="Times New Roman"/>
          <w:color w:val="000000"/>
        </w:rPr>
        <w:t xml:space="preserve">for details). This ensures that the results of our simulations are not completely deterministic, as well as not analytically driven to arrive </w:t>
      </w:r>
      <w:r>
        <w:rPr>
          <w:rFonts w:ascii="Times New Roman" w:eastAsia="Times New Roman" w:hAnsi="Times New Roman" w:cs="Times New Roman"/>
        </w:rPr>
        <w:t xml:space="preserve">at </w:t>
      </w:r>
      <w:r>
        <w:rPr>
          <w:rFonts w:ascii="Times New Roman" w:eastAsia="Times New Roman" w:hAnsi="Times New Roman" w:cs="Times New Roman"/>
          <w:color w:val="000000"/>
        </w:rPr>
        <w:t xml:space="preserve">our conclusion. </w:t>
      </w:r>
    </w:p>
    <w:p w14:paraId="00B8526E" w14:textId="77777777" w:rsidR="00265DDE" w:rsidRDefault="00265DDE" w:rsidP="00265DDE">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assume the size of the text data is sufficiently large to warrant an automated approach. As such, the data in question (hypothetically) covers 10 news articles per day per each of 10 outlets, spanning a total of 20 years. Accordingly, each single simulation run is set to generate 730,000 observations of media content data (10 x 10 x 365 x 20).</w:t>
      </w:r>
    </w:p>
    <w:p w14:paraId="639763C5"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Human Coding Stage</w:t>
      </w:r>
    </w:p>
    <w:p w14:paraId="41DB64DE" w14:textId="14703BC0"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typical content analysis, at least two or more trained human coders are assigned to a small set of sample documents, and independently code such documents. This process of coder training is then repeated until the satisfactory level of intercoder reliability is achieved (typically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equal </w:t>
      </w:r>
      <w:r w:rsidR="007355F5">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or greater than 0.7). Once a coder</w:t>
      </w:r>
      <w:r>
        <w:rPr>
          <w:rFonts w:ascii="Times New Roman" w:eastAsia="Times New Roman" w:hAnsi="Times New Roman" w:cs="Times New Roman"/>
        </w:rPr>
        <w:t>’s</w:t>
      </w:r>
      <w:r>
        <w:rPr>
          <w:rFonts w:ascii="Times New Roman" w:eastAsia="Times New Roman" w:hAnsi="Times New Roman" w:cs="Times New Roman"/>
          <w:color w:val="000000"/>
        </w:rPr>
        <w:t xml:space="preserve"> </w:t>
      </w:r>
      <w:r w:rsidR="007355F5">
        <w:rPr>
          <w:rFonts w:ascii="Times New Roman" w:eastAsia="Times New Roman" w:hAnsi="Times New Roman" w:cs="Times New Roman"/>
          <w:color w:val="000000"/>
        </w:rPr>
        <w:t xml:space="preserve">reliable understanding and application of the coding instructions </w:t>
      </w:r>
      <w:r>
        <w:rPr>
          <w:rFonts w:ascii="Times New Roman" w:eastAsia="Times New Roman" w:hAnsi="Times New Roman" w:cs="Times New Roman"/>
          <w:color w:val="000000"/>
        </w:rPr>
        <w:t xml:space="preserve">is ensured by </w:t>
      </w:r>
      <w:r w:rsidR="007355F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training, validation materials are often divided evenly and annotated only by a single coder (Grimmer, King, &amp; </w:t>
      </w:r>
      <w:proofErr w:type="spellStart"/>
      <w:r>
        <w:rPr>
          <w:rFonts w:ascii="Times New Roman" w:eastAsia="Times New Roman" w:hAnsi="Times New Roman" w:cs="Times New Roman"/>
          <w:color w:val="000000"/>
        </w:rPr>
        <w:t>Superti</w:t>
      </w:r>
      <w:proofErr w:type="spellEnd"/>
      <w:r>
        <w:rPr>
          <w:rFonts w:ascii="Times New Roman" w:eastAsia="Times New Roman" w:hAnsi="Times New Roman" w:cs="Times New Roman"/>
          <w:color w:val="000000"/>
        </w:rPr>
        <w:t xml:space="preserve">, 2018). </w:t>
      </w:r>
      <w:r w:rsidR="00B25403">
        <w:rPr>
          <w:rFonts w:ascii="Times New Roman" w:eastAsia="Times New Roman" w:hAnsi="Times New Roman" w:cs="Times New Roman"/>
          <w:color w:val="000000"/>
        </w:rPr>
        <w:t>Th</w:t>
      </w:r>
      <w:r>
        <w:rPr>
          <w:rFonts w:ascii="Times New Roman" w:eastAsia="Times New Roman" w:hAnsi="Times New Roman" w:cs="Times New Roman"/>
          <w:color w:val="000000"/>
        </w:rPr>
        <w:t xml:space="preserve">is means that any potential remaining coder idiosyncrasies are no longer an issue </w:t>
      </w:r>
      <w:r w:rsidR="00B25403">
        <w:rPr>
          <w:rFonts w:ascii="Times New Roman" w:eastAsia="Times New Roman" w:hAnsi="Times New Roman" w:cs="Times New Roman"/>
          <w:color w:val="000000"/>
        </w:rPr>
        <w:t>given</w:t>
      </w:r>
      <w:r>
        <w:rPr>
          <w:rFonts w:ascii="Times New Roman" w:eastAsia="Times New Roman" w:hAnsi="Times New Roman" w:cs="Times New Roman"/>
          <w:color w:val="000000"/>
        </w:rPr>
        <w:t xml:space="preserve"> </w:t>
      </w:r>
      <w:r w:rsidR="00B25403">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satisfactory level of intercoder reliability. However, when the quality of manual annotation</w:t>
      </w:r>
      <w:r w:rsidR="007355F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is not sufficiently ensured, such idiosyncrasies may systematically bias the procedures to an unknown degree. </w:t>
      </w:r>
    </w:p>
    <w:p w14:paraId="18B96C7F" w14:textId="6CA92775"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Following this logic, we specified the following factors that may affect the </w:t>
      </w:r>
      <w:r w:rsidR="009217A0">
        <w:rPr>
          <w:rFonts w:ascii="Times New Roman" w:eastAsia="Times New Roman" w:hAnsi="Times New Roman" w:cs="Times New Roman"/>
          <w:color w:val="000000"/>
        </w:rPr>
        <w:t>“</w:t>
      </w:r>
      <w:r>
        <w:rPr>
          <w:rFonts w:ascii="Times New Roman" w:eastAsia="Times New Roman" w:hAnsi="Times New Roman" w:cs="Times New Roman"/>
          <w:color w:val="000000"/>
        </w:rPr>
        <w:t>quality</w:t>
      </w:r>
      <w:r w:rsidR="009217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of the gold standard (i.e., manual annotations by human coders) and therefore evaluations of the overall performance of automated algorithms. Those factors include: the number of human coders (k = 2, 4, 7, 10), the </w:t>
      </w:r>
      <w:r w:rsidR="009217A0">
        <w:rPr>
          <w:rFonts w:ascii="Times New Roman" w:eastAsia="Times New Roman" w:hAnsi="Times New Roman" w:cs="Times New Roman"/>
          <w:color w:val="000000"/>
        </w:rPr>
        <w:t>levels</w:t>
      </w:r>
      <w:r>
        <w:rPr>
          <w:rFonts w:ascii="Times New Roman" w:eastAsia="Times New Roman" w:hAnsi="Times New Roman" w:cs="Times New Roman"/>
          <w:color w:val="000000"/>
        </w:rPr>
        <w:t xml:space="preserve"> of intercoder reliability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 0.5, 0.6, 0.7, 0.8, 0.9), as well as the number of annotations per coder (n = 50, 100, 250, 500). While in any typical real-world application a researcher has to make practical and logistical decisions on these factors (typically guided by a researcher’s resource </w:t>
      </w:r>
      <w:r>
        <w:rPr>
          <w:rFonts w:ascii="Times New Roman" w:eastAsia="Times New Roman" w:hAnsi="Times New Roman" w:cs="Times New Roman"/>
        </w:rPr>
        <w:t>constraints</w:t>
      </w:r>
      <w:r>
        <w:rPr>
          <w:rFonts w:ascii="Times New Roman" w:eastAsia="Times New Roman" w:hAnsi="Times New Roman" w:cs="Times New Roman"/>
          <w:color w:val="000000"/>
        </w:rPr>
        <w:t xml:space="preserve">), these factors are indeed crucial in terms of properly ensuring the acceptable quality of manual annotations produced by human coders. These numbers were chosen to reflect typical procedures and their common variations, as can be seen in our </w:t>
      </w:r>
      <w:r w:rsidR="00517283">
        <w:rPr>
          <w:rFonts w:ascii="Times New Roman" w:eastAsia="Times New Roman" w:hAnsi="Times New Roman" w:cs="Times New Roman"/>
          <w:color w:val="000000"/>
        </w:rPr>
        <w:t>literature review</w:t>
      </w:r>
      <w:r>
        <w:rPr>
          <w:rFonts w:ascii="Times New Roman" w:eastAsia="Times New Roman" w:hAnsi="Times New Roman" w:cs="Times New Roman"/>
          <w:color w:val="000000"/>
        </w:rPr>
        <w:t xml:space="preserve"> above.</w:t>
      </w:r>
    </w:p>
    <w:p w14:paraId="1C84016E" w14:textId="7920E029"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all scenarios, human coders classify a given observation as “1” (e.g., a </w:t>
      </w:r>
      <w:r w:rsidR="00517283">
        <w:rPr>
          <w:rFonts w:ascii="Times New Roman" w:eastAsia="Times New Roman" w:hAnsi="Times New Roman" w:cs="Times New Roman"/>
          <w:color w:val="000000"/>
        </w:rPr>
        <w:t>text</w:t>
      </w:r>
      <w:r>
        <w:rPr>
          <w:rFonts w:ascii="Times New Roman" w:eastAsia="Times New Roman" w:hAnsi="Times New Roman" w:cs="Times New Roman"/>
          <w:color w:val="000000"/>
        </w:rPr>
        <w:t xml:space="preserve"> contains the quantity of interest, such as a certain actor, frame, or tonality) or “0” (e.g., does not contain this quantity of interest). This human coding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Pr>
          <w:rFonts w:ascii="Times New Roman" w:eastAsia="Times New Roman" w:hAnsi="Times New Roman" w:cs="Times New Roman"/>
          <w:color w:val="000000"/>
        </w:rPr>
        <w:t xml:space="preserve">) can be, in principle, either correct or incorrect against the (unknown) true value of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therefore behaviors of human coders were modeled by a Binomial distribution with varying probability of successfully categorizing the true data. </w:t>
      </w:r>
      <w:r w:rsidR="005B5FCA" w:rsidRPr="005B5FCA">
        <w:rPr>
          <w:rFonts w:ascii="Times New Roman" w:eastAsia="Times New Roman" w:hAnsi="Times New Roman" w:cs="Times New Roman"/>
          <w:color w:val="000000"/>
        </w:rPr>
        <w:t>The heterogeneity in each of the coders’ coding behaviors (e.g., conditioned by expertise) was also modelled by a beta distribution with varying shape (using predefined hyperparameters for each target reliability level), which effectively enables us to simulate a situation where some coders produce more “correct” judgments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w:t>
      </w:r>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y) whereas other coders produce more “false” judgments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w:t>
      </w:r>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 xml:space="preserve">y). </w:t>
      </w:r>
      <w:r w:rsidR="007D2A83">
        <w:rPr>
          <w:rFonts w:ascii="Times New Roman" w:eastAsia="Times New Roman" w:hAnsi="Times New Roman" w:cs="Times New Roman"/>
          <w:color w:val="000000"/>
        </w:rPr>
        <w:t>Yet t</w:t>
      </w:r>
      <w:r>
        <w:rPr>
          <w:rFonts w:ascii="Times New Roman" w:eastAsia="Times New Roman" w:hAnsi="Times New Roman" w:cs="Times New Roman"/>
          <w:color w:val="000000"/>
        </w:rPr>
        <w:t>he overall human annotation patterns at the chosen level of a beta distribution parameters were ensured to produce an associated target reliability coefficient</w:t>
      </w:r>
      <w:r w:rsidR="00E22472">
        <w:rPr>
          <w:rFonts w:ascii="Times New Roman" w:eastAsia="Times New Roman" w:hAnsi="Times New Roman" w:cs="Times New Roman"/>
          <w:color w:val="000000"/>
        </w:rPr>
        <w:t>.</w:t>
      </w:r>
      <w:r w:rsidR="00E22472">
        <w:rPr>
          <w:rFonts w:ascii="Times New Roman" w:eastAsia="Times New Roman" w:hAnsi="Times New Roman" w:cs="Times New Roman"/>
          <w:color w:val="000000"/>
          <w:vertAlign w:val="superscript"/>
        </w:rPr>
        <w:footnoteReference w:id="12"/>
      </w:r>
      <w:r>
        <w:rPr>
          <w:rFonts w:ascii="Times New Roman" w:eastAsia="Times New Roman" w:hAnsi="Times New Roman" w:cs="Times New Roman"/>
          <w:color w:val="000000"/>
        </w:rPr>
        <w:t xml:space="preserve"> Depending on the specific application (dictionary-based vs. supervised learning), the “hand-coded data” from this stage is then used either for post-hoc validation or as an input for the later automated classification.</w:t>
      </w:r>
    </w:p>
    <w:p w14:paraId="0F37A2C5"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Algorithm-based Classification and Validation Stage</w:t>
      </w:r>
    </w:p>
    <w:p w14:paraId="646C0FD1" w14:textId="581A3273"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this final stage, a researcher uses a certain algorithm to predict the values of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Pr>
          <w:rFonts w:ascii="Times New Roman" w:eastAsia="Times New Roman" w:hAnsi="Times New Roman" w:cs="Times New Roman"/>
          <w:color w:val="000000"/>
        </w:rPr>
        <w:t xml:space="preserve">) in each of the observations. For this purpose, we set up three different classification algorithms – binomial GLM, Naïve Bayes, and a bag-of-words dictionary approach – in simulations. </w:t>
      </w:r>
    </w:p>
    <w:p w14:paraId="20A7C43B" w14:textId="21B694C3"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typical real-world scenario, researchers would validate the results obtained from the automated analysis based on a manually coded test set (produced in a human coding stage) in a post-hoc manner (for a dictionary approach), or use such manually coded data to develop prediction algorithms (for supervised </w:t>
      </w:r>
      <w:r w:rsidR="00007A48">
        <w:rPr>
          <w:rFonts w:ascii="Times New Roman" w:eastAsia="Times New Roman" w:hAnsi="Times New Roman" w:cs="Times New Roman"/>
          <w:color w:val="000000"/>
        </w:rPr>
        <w:t xml:space="preserve">machine </w:t>
      </w:r>
      <w:r>
        <w:rPr>
          <w:rFonts w:ascii="Times New Roman" w:eastAsia="Times New Roman" w:hAnsi="Times New Roman" w:cs="Times New Roman"/>
          <w:color w:val="000000"/>
        </w:rPr>
        <w:t>learning, such as binomial GLM or Naïve Bayes), evaluating precision, recall, and F1 scores against such human-</w:t>
      </w:r>
      <w:r w:rsidR="009217A0">
        <w:rPr>
          <w:rFonts w:ascii="Times New Roman" w:eastAsia="Times New Roman" w:hAnsi="Times New Roman" w:cs="Times New Roman"/>
          <w:color w:val="000000"/>
        </w:rPr>
        <w:t>annotated</w:t>
      </w:r>
      <w:r>
        <w:rPr>
          <w:rFonts w:ascii="Times New Roman" w:eastAsia="Times New Roman" w:hAnsi="Times New Roman" w:cs="Times New Roman"/>
          <w:color w:val="000000"/>
        </w:rPr>
        <w:t xml:space="preserve"> materials (hereafter “observed” classification performance). Yet more importantly, since we are effectively simulating </w:t>
      </w:r>
      <w:r w:rsidR="00CD408F">
        <w:rPr>
          <w:rFonts w:ascii="Times New Roman" w:eastAsia="Times New Roman" w:hAnsi="Times New Roman" w:cs="Times New Roman"/>
          <w:color w:val="000000"/>
        </w:rPr>
        <w:t>textual</w:t>
      </w:r>
      <w:r>
        <w:rPr>
          <w:rFonts w:ascii="Times New Roman" w:eastAsia="Times New Roman" w:hAnsi="Times New Roman" w:cs="Times New Roman"/>
          <w:color w:val="000000"/>
        </w:rPr>
        <w:t xml:space="preserve"> data, we can also systematically evaluate the </w:t>
      </w:r>
      <w:r>
        <w:rPr>
          <w:rFonts w:ascii="Times New Roman" w:eastAsia="Times New Roman" w:hAnsi="Times New Roman" w:cs="Times New Roman"/>
          <w:i/>
          <w:color w:val="000000"/>
        </w:rPr>
        <w:t>true</w:t>
      </w:r>
      <w:r>
        <w:rPr>
          <w:rFonts w:ascii="Times New Roman" w:eastAsia="Times New Roman" w:hAnsi="Times New Roman" w:cs="Times New Roman"/>
          <w:color w:val="000000"/>
        </w:rPr>
        <w:t xml:space="preserve"> classification performance of automated procedures as well, and then further compare this true performance with the </w:t>
      </w:r>
      <w:r w:rsidR="00BC268A">
        <w:rPr>
          <w:rFonts w:ascii="Times New Roman" w:eastAsia="Times New Roman" w:hAnsi="Times New Roman" w:cs="Times New Roman"/>
          <w:color w:val="000000"/>
        </w:rPr>
        <w:t>“</w:t>
      </w:r>
      <w:r>
        <w:rPr>
          <w:rFonts w:ascii="Times New Roman" w:eastAsia="Times New Roman" w:hAnsi="Times New Roman" w:cs="Times New Roman"/>
          <w:color w:val="000000"/>
        </w:rPr>
        <w:t>observed</w:t>
      </w:r>
      <w:r w:rsidR="00BC268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performances from scenarios using varying qualit</w:t>
      </w:r>
      <w:r>
        <w:rPr>
          <w:rFonts w:ascii="Times New Roman" w:eastAsia="Times New Roman" w:hAnsi="Times New Roman" w:cs="Times New Roman"/>
        </w:rPr>
        <w:t>ies</w:t>
      </w:r>
      <w:r>
        <w:rPr>
          <w:rFonts w:ascii="Times New Roman" w:eastAsia="Times New Roman" w:hAnsi="Times New Roman" w:cs="Times New Roman"/>
          <w:color w:val="000000"/>
        </w:rPr>
        <w:t xml:space="preserve"> of </w:t>
      </w:r>
      <w:r w:rsidR="009217A0">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w:t>
      </w:r>
      <w:r w:rsidR="009217A0">
        <w:rPr>
          <w:rFonts w:ascii="Times New Roman" w:eastAsia="Times New Roman" w:hAnsi="Times New Roman" w:cs="Times New Roman"/>
          <w:color w:val="000000"/>
        </w:rPr>
        <w:t xml:space="preserve">gold standard </w:t>
      </w:r>
      <w:r>
        <w:rPr>
          <w:rFonts w:ascii="Times New Roman" w:eastAsia="Times New Roman" w:hAnsi="Times New Roman" w:cs="Times New Roman"/>
          <w:color w:val="000000"/>
        </w:rPr>
        <w:t>materials. Admittedly, this would be impossible for practical applications since the true value</w:t>
      </w:r>
      <w:r w:rsidR="009217A0">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would never be known</w:t>
      </w:r>
      <w:r w:rsidR="00F448EF">
        <w:rPr>
          <w:rFonts w:ascii="Times New Roman" w:eastAsia="Times New Roman" w:hAnsi="Times New Roman" w:cs="Times New Roman"/>
          <w:color w:val="000000"/>
        </w:rPr>
        <w:t xml:space="preserve"> in practice</w:t>
      </w:r>
      <w:r>
        <w:rPr>
          <w:rFonts w:ascii="Times New Roman" w:eastAsia="Times New Roman" w:hAnsi="Times New Roman" w:cs="Times New Roman"/>
          <w:color w:val="000000"/>
        </w:rPr>
        <w:t>. However</w:t>
      </w:r>
      <w:r w:rsidR="00F448E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by doing so, we can precisely estimate the relative bias </w:t>
      </w:r>
      <w:r w:rsidR="00F448EF">
        <w:rPr>
          <w:rFonts w:ascii="Times New Roman" w:eastAsia="Times New Roman" w:hAnsi="Times New Roman" w:cs="Times New Roman"/>
          <w:color w:val="000000"/>
        </w:rPr>
        <w:t>under the</w:t>
      </w:r>
      <w:r>
        <w:rPr>
          <w:rFonts w:ascii="Times New Roman" w:eastAsia="Times New Roman" w:hAnsi="Times New Roman" w:cs="Times New Roman"/>
          <w:color w:val="000000"/>
        </w:rPr>
        <w:t xml:space="preserve"> imperfect human coding as “gold standard” </w:t>
      </w:r>
      <w:r w:rsidR="00F448EF">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how the overall </w:t>
      </w:r>
      <w:r w:rsidR="00F448EF">
        <w:rPr>
          <w:rFonts w:ascii="Times New Roman" w:eastAsia="Times New Roman" w:hAnsi="Times New Roman" w:cs="Times New Roman"/>
          <w:color w:val="000000"/>
        </w:rPr>
        <w:t xml:space="preserve">true </w:t>
      </w:r>
      <w:r>
        <w:rPr>
          <w:rFonts w:ascii="Times New Roman" w:eastAsia="Times New Roman" w:hAnsi="Times New Roman" w:cs="Times New Roman"/>
          <w:color w:val="000000"/>
        </w:rPr>
        <w:t>accuracy is adversely affected based on which factors.</w:t>
      </w:r>
    </w:p>
    <w:p w14:paraId="5F1FD636" w14:textId="4186D7F5"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final Monte Carlo simulation used 4 (number of human coders, k) </w:t>
      </w:r>
      <m:oMath>
        <m:r>
          <w:rPr>
            <w:rFonts w:ascii="Cambria Math" w:hAnsi="Cambria Math"/>
          </w:rPr>
          <m:t>×</m:t>
        </m:r>
      </m:oMath>
      <w:r>
        <w:rPr>
          <w:rFonts w:ascii="Times New Roman" w:eastAsia="Times New Roman" w:hAnsi="Times New Roman" w:cs="Times New Roman"/>
          <w:color w:val="000000"/>
        </w:rPr>
        <w:t xml:space="preserve"> 5 (target Krippendorff’s alpha levels in human </w:t>
      </w:r>
      <w:r w:rsidR="005B114E">
        <w:rPr>
          <w:rFonts w:ascii="Times New Roman" w:eastAsia="Times New Roman" w:hAnsi="Times New Roman" w:cs="Times New Roman"/>
          <w:color w:val="000000"/>
        </w:rPr>
        <w:t>annotations in producing validation data</w:t>
      </w:r>
      <w:r>
        <w:rPr>
          <w:rFonts w:ascii="Times New Roman" w:eastAsia="Times New Roman" w:hAnsi="Times New Roman" w:cs="Times New Roman"/>
          <w:color w:val="000000"/>
        </w:rPr>
        <w:t xml:space="preserve">) </w:t>
      </w:r>
      <m:oMath>
        <m:r>
          <w:rPr>
            <w:rFonts w:ascii="Cambria Math" w:hAnsi="Cambria Math"/>
          </w:rPr>
          <m:t>×</m:t>
        </m:r>
      </m:oMath>
      <w:r>
        <w:rPr>
          <w:rFonts w:ascii="Times New Roman" w:eastAsia="Times New Roman" w:hAnsi="Times New Roman" w:cs="Times New Roman"/>
          <w:color w:val="000000"/>
        </w:rPr>
        <w:t xml:space="preserve"> 4 (</w:t>
      </w:r>
      <w:r w:rsidRPr="005B114E">
        <w:rPr>
          <w:rFonts w:ascii="Times New Roman" w:eastAsia="Times New Roman" w:hAnsi="Times New Roman" w:cs="Times New Roman"/>
          <w:i/>
          <w:iCs/>
          <w:color w:val="000000"/>
        </w:rPr>
        <w:t>N</w:t>
      </w:r>
      <w:r>
        <w:rPr>
          <w:rFonts w:ascii="Times New Roman" w:eastAsia="Times New Roman" w:hAnsi="Times New Roman" w:cs="Times New Roman"/>
          <w:color w:val="000000"/>
        </w:rPr>
        <w:t xml:space="preserve"> of annotation per each human coder in producing validation data) </w:t>
      </w:r>
      <m:oMath>
        <m:r>
          <w:rPr>
            <w:rFonts w:ascii="Cambria Math" w:hAnsi="Cambria Math"/>
          </w:rPr>
          <m:t>×</m:t>
        </m:r>
      </m:oMath>
      <w:r>
        <w:rPr>
          <w:rFonts w:ascii="Times New Roman" w:eastAsia="Times New Roman" w:hAnsi="Times New Roman" w:cs="Times New Roman"/>
          <w:color w:val="000000"/>
        </w:rPr>
        <w:t xml:space="preserve"> 3 (classification algorithms) full factorial design with 1,000 replications per scenario (</w:t>
      </w:r>
      <w:r w:rsidRPr="009217A0">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240,000).</w:t>
      </w:r>
    </w:p>
    <w:p w14:paraId="6369BA18" w14:textId="77777777"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Simulation Results</w:t>
      </w:r>
    </w:p>
    <w:p w14:paraId="596AF5FA" w14:textId="77777777" w:rsidR="00CA747D" w:rsidRDefault="00CA747D" w:rsidP="00CA747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As an initial model check, we first look at the overall classification accuracy against the true value (true classification performance) as a function of the target reliability in validation materials. This is to check whether our simulation setup can indeed correctly reproduce common patterns of results in extant studies, ensuring the validity of our setup and its results. In Figure A1 of the online appendix, the overall prediction accuracy against the true value (defined as the sum of true positive and true negative cases over all cases) is reported, along with their 95% confidence intervals, for every combination of the experimental factors in the MC simulations. Using the overall accuracy in our simulation as the reference point, the first four and the second four sets of panels in Figure A1 make it clear that the reliability level of the training material has a nontrivial benefit in improving the accuracy of predictions based on automated procedures, especially for ML methods. Indeed, this result is expected since the ML methods take the human input as the basis for developing the classification algorithm</w:t>
      </w:r>
      <w:r>
        <w:rPr>
          <w:rFonts w:ascii="Times New Roman" w:eastAsia="Times New Roman" w:hAnsi="Times New Roman" w:cs="Times New Roman"/>
        </w:rPr>
        <w:t>.</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rPr>
        <w:t>T</w:t>
      </w:r>
      <w:r>
        <w:rPr>
          <w:rFonts w:ascii="Times New Roman" w:eastAsia="Times New Roman" w:hAnsi="Times New Roman" w:cs="Times New Roman"/>
          <w:color w:val="000000"/>
        </w:rPr>
        <w:t>herefore</w:t>
      </w:r>
      <w:proofErr w:type="gramEnd"/>
      <w:r>
        <w:rPr>
          <w:rFonts w:ascii="Times New Roman" w:eastAsia="Times New Roman" w:hAnsi="Times New Roman" w:cs="Times New Roman"/>
          <w:color w:val="000000"/>
        </w:rPr>
        <w:t xml:space="preserve"> overall accuracy of the final classifier is dependent upon the size of human input and </w:t>
      </w:r>
      <w:r>
        <w:rPr>
          <w:rFonts w:ascii="Times New Roman" w:eastAsia="Times New Roman" w:hAnsi="Times New Roman" w:cs="Times New Roman"/>
        </w:rPr>
        <w:t>the</w:t>
      </w:r>
      <w:r>
        <w:rPr>
          <w:rFonts w:ascii="Times New Roman" w:eastAsia="Times New Roman" w:hAnsi="Times New Roman" w:cs="Times New Roman"/>
          <w:color w:val="000000"/>
        </w:rPr>
        <w:t xml:space="preserve"> quality thereof. In contrast, the last four sets of panels in Figure A1 show that the typical Bag-of-words application does not benefit from improved (post-hoc) human coding. Yet again, this is an expected result, since the performance of a given dictionary itself does not depend at all on </w:t>
      </w:r>
      <w:r>
        <w:rPr>
          <w:rFonts w:ascii="Times New Roman" w:eastAsia="Times New Roman" w:hAnsi="Times New Roman" w:cs="Times New Roman"/>
          <w:i/>
          <w:color w:val="000000"/>
        </w:rPr>
        <w:t>post-hoc</w:t>
      </w:r>
      <w:r>
        <w:rPr>
          <w:rFonts w:ascii="Times New Roman" w:eastAsia="Times New Roman" w:hAnsi="Times New Roman" w:cs="Times New Roman"/>
          <w:color w:val="000000"/>
        </w:rPr>
        <w:t xml:space="preserve"> validation. Overall, Figure A1 shows that our setup is capable of correctly reproduc</w:t>
      </w:r>
      <w:r>
        <w:rPr>
          <w:rFonts w:ascii="Times New Roman" w:eastAsia="Times New Roman" w:hAnsi="Times New Roman" w:cs="Times New Roman"/>
        </w:rPr>
        <w:t>ing</w:t>
      </w:r>
      <w:r>
        <w:rPr>
          <w:rFonts w:ascii="Times New Roman" w:eastAsia="Times New Roman" w:hAnsi="Times New Roman" w:cs="Times New Roman"/>
          <w:color w:val="000000"/>
        </w:rPr>
        <w:t xml:space="preserve"> a common pattern.</w:t>
      </w:r>
    </w:p>
    <w:p w14:paraId="46148DAE" w14:textId="378877FF"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Next, we examine indirect consequences of relying on imperfect, less-than-desired quality manual annotations as a benchmark in evaluating the performances of automated procedures. Typically, researchers rely on a small fraction of held-out human-coded materials </w:t>
      </w:r>
      <w:r w:rsidR="00790A19">
        <w:rPr>
          <w:rFonts w:ascii="Times New Roman" w:eastAsia="Times New Roman" w:hAnsi="Times New Roman" w:cs="Times New Roman"/>
          <w:color w:val="000000"/>
        </w:rPr>
        <w:t xml:space="preserve">at </w:t>
      </w:r>
      <w:r>
        <w:rPr>
          <w:rFonts w:ascii="Times New Roman" w:eastAsia="Times New Roman" w:hAnsi="Times New Roman" w:cs="Times New Roman"/>
          <w:color w:val="000000"/>
        </w:rPr>
        <w:t xml:space="preserve">this stage, deciding whether the (observed) overall accuracy or classification performance is good enough to proceed to the next stage. This decision has to be based on some </w:t>
      </w:r>
      <w:r>
        <w:rPr>
          <w:rFonts w:ascii="Times New Roman" w:eastAsia="Times New Roman" w:hAnsi="Times New Roman" w:cs="Times New Roman"/>
          <w:i/>
          <w:color w:val="000000"/>
        </w:rPr>
        <w:t>a priori</w:t>
      </w:r>
      <w:r>
        <w:rPr>
          <w:rFonts w:ascii="Times New Roman" w:eastAsia="Times New Roman" w:hAnsi="Times New Roman" w:cs="Times New Roman"/>
          <w:color w:val="000000"/>
        </w:rPr>
        <w:t xml:space="preserve"> chosen threshold value: if validation (based on human coding) is purportedly not satisfying enough to pass such a threshold level, additional steps are sought to improve the quality of automated procedures (e.g., re-training algorithms, or changing the dictionary,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vertAlign w:val="superscript"/>
        </w:rPr>
        <w:footnoteReference w:id="13"/>
      </w:r>
      <w:r>
        <w:rPr>
          <w:rFonts w:ascii="Times New Roman" w:eastAsia="Times New Roman" w:hAnsi="Times New Roman" w:cs="Times New Roman"/>
          <w:color w:val="000000"/>
        </w:rPr>
        <w:t xml:space="preserve"> The primary interest of such validation lies in extrapolating the observed level of classification performance (based on </w:t>
      </w:r>
      <w:r w:rsidR="006F4FAC">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validation materials) to the level of classification performance </w:t>
      </w:r>
      <w:r>
        <w:rPr>
          <w:rFonts w:ascii="Times New Roman" w:eastAsia="Times New Roman" w:hAnsi="Times New Roman" w:cs="Times New Roman"/>
          <w:i/>
          <w:color w:val="000000"/>
        </w:rPr>
        <w:t>that could have been observed</w:t>
      </w:r>
      <w:r>
        <w:rPr>
          <w:rFonts w:ascii="Times New Roman" w:eastAsia="Times New Roman" w:hAnsi="Times New Roman" w:cs="Times New Roman"/>
          <w:color w:val="000000"/>
        </w:rPr>
        <w:t xml:space="preserve"> under the perfect, “true” quantity of interest. In other words, the “observed” classification performance based on manual annotations serves as a proxy, or an estimate for the true, yet often unknown, classification performance against the true standard. An interesting question here is thus how well the “observed” classification performance reflects the true classification performance when researchers use imperfect manual annotations, and how large or small a potential bias is compared to the true scores. </w:t>
      </w:r>
    </w:p>
    <w:p w14:paraId="1D8C169E" w14:textId="39EA505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illuminate this issue, we divide our simulations into four mutually exclusive categories as in Table 2 based on the cross-tabulation of “observed” F1 scores (against </w:t>
      </w:r>
      <w:r w:rsidR="005B6732">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validation materials) versus “true” F1 scores (against the true values of y). We first present the proportion of simulation cases which incorrectly conclude about the overall classification quality based on </w:t>
      </w:r>
      <w:r w:rsidR="00244721">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“observed” classification performance, using the cutoff value of F1 score = 0.6311 (i.e., the average F1 score reported </w:t>
      </w:r>
      <w:r w:rsidR="00244721">
        <w:rPr>
          <w:rFonts w:ascii="Times New Roman" w:eastAsia="Times New Roman" w:hAnsi="Times New Roman" w:cs="Times New Roman"/>
          <w:color w:val="000000"/>
        </w:rPr>
        <w:t>in the studies reviewed above</w:t>
      </w:r>
      <w:r>
        <w:rPr>
          <w:rFonts w:ascii="Times New Roman" w:eastAsia="Times New Roman" w:hAnsi="Times New Roman" w:cs="Times New Roman"/>
          <w:color w:val="000000"/>
        </w:rPr>
        <w:t xml:space="preserve">). Second, we further present the degree of bias, or “error” —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Pr>
          <w:rFonts w:ascii="Times New Roman" w:eastAsia="Times New Roman" w:hAnsi="Times New Roman" w:cs="Times New Roman"/>
          <w:color w:val="000000"/>
        </w:rPr>
        <w:t xml:space="preserve">, where the F1 score is a weighted average of the precision and recall — which captures the degree of under- or over-estimation of true F1 scores against observed F1 scores. </w:t>
      </w:r>
      <w:r w:rsidR="00F4177D">
        <w:rPr>
          <w:rFonts w:ascii="Times New Roman" w:eastAsia="Times New Roman" w:hAnsi="Times New Roman" w:cs="Times New Roman"/>
          <w:color w:val="000000"/>
        </w:rPr>
        <w:t xml:space="preserve">In other words, it shows to what degree </w:t>
      </w:r>
      <w:r w:rsidR="00D27527">
        <w:rPr>
          <w:rFonts w:ascii="Times New Roman" w:eastAsia="Times New Roman" w:hAnsi="Times New Roman" w:cs="Times New Roman"/>
          <w:color w:val="000000"/>
        </w:rPr>
        <w:t xml:space="preserve">observed </w:t>
      </w:r>
      <w:r w:rsidR="00F4177D">
        <w:rPr>
          <w:rFonts w:ascii="Times New Roman" w:eastAsia="Times New Roman" w:hAnsi="Times New Roman" w:cs="Times New Roman"/>
          <w:color w:val="000000"/>
        </w:rPr>
        <w:t>F1 scores</w:t>
      </w:r>
      <w:r w:rsidR="00D27527">
        <w:rPr>
          <w:rFonts w:ascii="Times New Roman" w:eastAsia="Times New Roman" w:hAnsi="Times New Roman" w:cs="Times New Roman"/>
          <w:color w:val="000000"/>
        </w:rPr>
        <w:t xml:space="preserve"> using (potentially) imperfect human annotations</w:t>
      </w:r>
      <w:r w:rsidR="00F4177D">
        <w:rPr>
          <w:rFonts w:ascii="Times New Roman" w:eastAsia="Times New Roman" w:hAnsi="Times New Roman" w:cs="Times New Roman"/>
          <w:color w:val="000000"/>
        </w:rPr>
        <w:t xml:space="preserve"> </w:t>
      </w:r>
      <w:r w:rsidR="002611C7">
        <w:rPr>
          <w:rFonts w:ascii="Times New Roman" w:eastAsia="Times New Roman" w:hAnsi="Times New Roman" w:cs="Times New Roman"/>
          <w:color w:val="000000"/>
        </w:rPr>
        <w:t>deviate</w:t>
      </w:r>
      <w:r w:rsidR="00D27527">
        <w:rPr>
          <w:rFonts w:ascii="Times New Roman" w:eastAsia="Times New Roman" w:hAnsi="Times New Roman" w:cs="Times New Roman"/>
          <w:color w:val="000000"/>
        </w:rPr>
        <w:t xml:space="preserve"> </w:t>
      </w:r>
      <w:r w:rsidR="002611C7">
        <w:rPr>
          <w:rFonts w:ascii="Times New Roman" w:eastAsia="Times New Roman" w:hAnsi="Times New Roman" w:cs="Times New Roman"/>
          <w:color w:val="000000"/>
        </w:rPr>
        <w:t xml:space="preserve">from </w:t>
      </w:r>
      <w:r w:rsidR="00D27527">
        <w:rPr>
          <w:rFonts w:ascii="Times New Roman" w:eastAsia="Times New Roman" w:hAnsi="Times New Roman" w:cs="Times New Roman"/>
          <w:color w:val="000000"/>
        </w:rPr>
        <w:t xml:space="preserve">the true F1 scores based on </w:t>
      </w:r>
      <w:r w:rsidR="002611C7">
        <w:rPr>
          <w:rFonts w:ascii="Times New Roman" w:eastAsia="Times New Roman" w:hAnsi="Times New Roman" w:cs="Times New Roman"/>
          <w:color w:val="000000"/>
        </w:rPr>
        <w:t>“</w:t>
      </w:r>
      <w:r w:rsidR="00D27527">
        <w:rPr>
          <w:rFonts w:ascii="Times New Roman" w:eastAsia="Times New Roman" w:hAnsi="Times New Roman" w:cs="Times New Roman"/>
          <w:color w:val="000000"/>
        </w:rPr>
        <w:t>true</w:t>
      </w:r>
      <w:r w:rsidR="002611C7">
        <w:rPr>
          <w:rFonts w:ascii="Times New Roman" w:eastAsia="Times New Roman" w:hAnsi="Times New Roman" w:cs="Times New Roman"/>
          <w:color w:val="000000"/>
        </w:rPr>
        <w:t>”</w:t>
      </w:r>
      <w:r w:rsidR="00D27527">
        <w:rPr>
          <w:rFonts w:ascii="Times New Roman" w:eastAsia="Times New Roman" w:hAnsi="Times New Roman" w:cs="Times New Roman"/>
          <w:color w:val="000000"/>
        </w:rPr>
        <w:t xml:space="preserve"> standard</w:t>
      </w:r>
      <w:r w:rsidR="00F4177D">
        <w:rPr>
          <w:rFonts w:ascii="Times New Roman" w:eastAsia="Times New Roman" w:hAnsi="Times New Roman" w:cs="Times New Roman"/>
          <w:color w:val="000000"/>
        </w:rPr>
        <w:t xml:space="preserve">. </w:t>
      </w:r>
    </w:p>
    <w:p w14:paraId="224C6D0A" w14:textId="300474E1"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 Table 2 and Figure 1 Here –</w:t>
      </w:r>
    </w:p>
    <w:p w14:paraId="68FFD09A" w14:textId="7A845166" w:rsidR="001620F0" w:rsidRDefault="00B16781"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Figures 1 presents </w:t>
      </w:r>
      <w:r w:rsidR="00E86239">
        <w:rPr>
          <w:rFonts w:ascii="Times New Roman" w:eastAsia="Times New Roman" w:hAnsi="Times New Roman" w:cs="Times New Roman"/>
          <w:color w:val="000000"/>
        </w:rPr>
        <w:t>our simulation</w:t>
      </w:r>
      <w:r>
        <w:rPr>
          <w:rFonts w:ascii="Times New Roman" w:eastAsia="Times New Roman" w:hAnsi="Times New Roman" w:cs="Times New Roman"/>
          <w:color w:val="000000"/>
        </w:rPr>
        <w:t xml:space="preserve"> results using </w:t>
      </w:r>
      <w:r w:rsidRPr="00114567">
        <w:rPr>
          <w:rFonts w:ascii="Times New Roman" w:eastAsia="Times New Roman" w:hAnsi="Times New Roman" w:cs="Times New Roman"/>
        </w:rPr>
        <w:t>Naïve Bayes classifier</w:t>
      </w:r>
      <w:r>
        <w:rPr>
          <w:rFonts w:ascii="Times New Roman" w:eastAsia="Times New Roman" w:hAnsi="Times New Roman" w:cs="Times New Roman"/>
        </w:rPr>
        <w:t xml:space="preserve"> as an illustrative case.</w:t>
      </w:r>
      <w:r>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As can be seen in Figures</w:t>
      </w:r>
      <w:r w:rsidR="00F4177D">
        <w:rPr>
          <w:rFonts w:ascii="Times New Roman" w:eastAsia="Times New Roman" w:hAnsi="Times New Roman" w:cs="Times New Roman"/>
          <w:color w:val="000000"/>
        </w:rPr>
        <w:t xml:space="preserve"> 1</w:t>
      </w:r>
      <w:r w:rsidR="0074776E">
        <w:rPr>
          <w:rFonts w:ascii="Times New Roman" w:eastAsia="Times New Roman" w:hAnsi="Times New Roman" w:cs="Times New Roman"/>
          <w:color w:val="000000"/>
        </w:rPr>
        <w:t xml:space="preserve">, it appears that utilizing more “high-quality” manual annotated materials for validation has obvious and discernible consequences in the evaluation of classification quality of the automated procedures. Among 1000 replications of each scenario, all of our experimental factors appear to decrease the decision error rates in using observed level of F1 scores to approximate the true F1 score level. The leftmost upper panel in Figure 1 shows that worst-case scenarios -- using only two coders with a handful of </w:t>
      </w:r>
      <w:r w:rsidR="00F4177D">
        <w:rPr>
          <w:rFonts w:ascii="Times New Roman" w:eastAsia="Times New Roman" w:hAnsi="Times New Roman" w:cs="Times New Roman"/>
          <w:color w:val="000000"/>
        </w:rPr>
        <w:t xml:space="preserve">texts </w:t>
      </w:r>
      <w:r w:rsidR="0074776E">
        <w:rPr>
          <w:rFonts w:ascii="Times New Roman" w:eastAsia="Times New Roman" w:hAnsi="Times New Roman" w:cs="Times New Roman"/>
          <w:color w:val="000000"/>
        </w:rPr>
        <w:t xml:space="preserve">(annotations per coder </w:t>
      </w:r>
      <w:r w:rsidR="0074776E">
        <w:rPr>
          <w:rFonts w:ascii="Times New Roman" w:eastAsia="Times New Roman" w:hAnsi="Times New Roman" w:cs="Times New Roman"/>
          <w:i/>
          <w:color w:val="000000"/>
        </w:rPr>
        <w:t>N</w:t>
      </w:r>
      <w:r w:rsidR="0074776E">
        <w:rPr>
          <w:rFonts w:ascii="Times New Roman" w:eastAsia="Times New Roman" w:hAnsi="Times New Roman" w:cs="Times New Roman"/>
          <w:color w:val="000000"/>
        </w:rPr>
        <w:t xml:space="preserve"> = 50)</w:t>
      </w:r>
      <w:r w:rsidR="0074776E">
        <w:rPr>
          <w:rFonts w:ascii="Times New Roman" w:eastAsia="Times New Roman" w:hAnsi="Times New Roman" w:cs="Times New Roman"/>
        </w:rPr>
        <w:t xml:space="preserve"> that are </w:t>
      </w:r>
      <w:r w:rsidR="0074776E">
        <w:rPr>
          <w:rFonts w:ascii="Times New Roman" w:eastAsia="Times New Roman" w:hAnsi="Times New Roman" w:cs="Times New Roman"/>
          <w:color w:val="000000"/>
        </w:rPr>
        <w:t xml:space="preserve">low in reliability (K alpha of 0.5) -- </w:t>
      </w:r>
      <w:r w:rsidR="0074776E">
        <w:rPr>
          <w:rFonts w:ascii="Times New Roman" w:eastAsia="Times New Roman" w:hAnsi="Times New Roman" w:cs="Times New Roman"/>
        </w:rPr>
        <w:t>lead to</w:t>
      </w:r>
      <w:r w:rsidR="0074776E">
        <w:rPr>
          <w:rFonts w:ascii="Times New Roman" w:eastAsia="Times New Roman" w:hAnsi="Times New Roman" w:cs="Times New Roman"/>
          <w:color w:val="000000"/>
        </w:rPr>
        <w:t xml:space="preserve"> approximately 30% of instances </w:t>
      </w:r>
      <w:r w:rsidR="0074776E">
        <w:rPr>
          <w:rFonts w:ascii="Times New Roman" w:eastAsia="Times New Roman" w:hAnsi="Times New Roman" w:cs="Times New Roman"/>
        </w:rPr>
        <w:t xml:space="preserve">that </w:t>
      </w:r>
      <w:r w:rsidR="0074776E">
        <w:rPr>
          <w:rFonts w:ascii="Times New Roman" w:eastAsia="Times New Roman" w:hAnsi="Times New Roman" w:cs="Times New Roman"/>
          <w:color w:val="000000"/>
        </w:rPr>
        <w:t xml:space="preserve">incorrectly over- or underestimate the true F1 scores. Under the same combination of </w:t>
      </w:r>
      <w:r w:rsidR="00F4177D">
        <w:rPr>
          <w:rFonts w:ascii="Times New Roman" w:eastAsia="Times New Roman" w:hAnsi="Times New Roman" w:cs="Times New Roman"/>
          <w:color w:val="000000"/>
        </w:rPr>
        <w:t>the</w:t>
      </w:r>
      <w:r w:rsidR="0074776E">
        <w:rPr>
          <w:rFonts w:ascii="Times New Roman" w:eastAsia="Times New Roman" w:hAnsi="Times New Roman" w:cs="Times New Roman"/>
          <w:color w:val="000000"/>
        </w:rPr>
        <w:t xml:space="preserve"> number of coders and </w:t>
      </w:r>
      <w:r w:rsidR="00F4177D">
        <w:rPr>
          <w:rFonts w:ascii="Times New Roman" w:eastAsia="Times New Roman" w:hAnsi="Times New Roman" w:cs="Times New Roman"/>
          <w:color w:val="000000"/>
        </w:rPr>
        <w:t xml:space="preserve">number of </w:t>
      </w:r>
      <w:r w:rsidR="0074776E">
        <w:rPr>
          <w:rFonts w:ascii="Times New Roman" w:eastAsia="Times New Roman" w:hAnsi="Times New Roman" w:cs="Times New Roman"/>
          <w:color w:val="000000"/>
        </w:rPr>
        <w:t xml:space="preserve">annotations per coder, improving intercoder reliability at best marginally decreases the overall percentage of decision errors. Yet as either </w:t>
      </w:r>
      <w:r w:rsidR="00F4177D">
        <w:rPr>
          <w:rFonts w:ascii="Times New Roman" w:eastAsia="Times New Roman" w:hAnsi="Times New Roman" w:cs="Times New Roman"/>
          <w:color w:val="000000"/>
        </w:rPr>
        <w:t>the</w:t>
      </w:r>
      <w:r w:rsidR="0074776E">
        <w:rPr>
          <w:rFonts w:ascii="Times New Roman" w:eastAsia="Times New Roman" w:hAnsi="Times New Roman" w:cs="Times New Roman"/>
          <w:color w:val="000000"/>
        </w:rPr>
        <w:t xml:space="preserve"> number of coders or </w:t>
      </w:r>
      <w:r w:rsidR="00F4177D">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number of independent annotations per coder start to increase, we see that the total proportion of cases that incorrectly estimate the true F1 scores start to decrease substantially (the upper panel of Figure 1). Indeed, when the total size of manually annotated validation materials exceed</w:t>
      </w:r>
      <w:r w:rsidR="00405993">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1,000 observations, the percentages of decision error </w:t>
      </w:r>
      <w:r w:rsidR="0067058D">
        <w:rPr>
          <w:rFonts w:ascii="Times New Roman" w:eastAsia="Times New Roman" w:hAnsi="Times New Roman" w:cs="Times New Roman"/>
          <w:color w:val="000000"/>
        </w:rPr>
        <w:t xml:space="preserve">is </w:t>
      </w:r>
      <w:r w:rsidR="0074776E">
        <w:rPr>
          <w:rFonts w:ascii="Times New Roman" w:eastAsia="Times New Roman" w:hAnsi="Times New Roman" w:cs="Times New Roman"/>
          <w:color w:val="000000"/>
        </w:rPr>
        <w:t>less than 10%</w:t>
      </w:r>
      <w:r w:rsidR="0067058D">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 xml:space="preserve">based on all the cases of Type I and Type II error combined), although there also appears to be some variation depending on </w:t>
      </w:r>
      <w:r w:rsidR="00405993">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specific algorithms being utilized</w:t>
      </w:r>
      <w:r w:rsidR="006D5977">
        <w:rPr>
          <w:rFonts w:ascii="Times New Roman" w:eastAsia="Times New Roman" w:hAnsi="Times New Roman" w:cs="Times New Roman"/>
          <w:color w:val="000000"/>
        </w:rPr>
        <w:t xml:space="preserve"> (as appear in the upper panel of Figure </w:t>
      </w:r>
      <w:r w:rsidR="000A37BD">
        <w:rPr>
          <w:rFonts w:ascii="Times New Roman" w:eastAsia="Times New Roman" w:hAnsi="Times New Roman" w:cs="Times New Roman"/>
          <w:color w:val="000000"/>
        </w:rPr>
        <w:t>A</w:t>
      </w:r>
      <w:r w:rsidR="006D5977">
        <w:rPr>
          <w:rFonts w:ascii="Times New Roman" w:eastAsia="Times New Roman" w:hAnsi="Times New Roman" w:cs="Times New Roman"/>
          <w:color w:val="000000"/>
        </w:rPr>
        <w:t xml:space="preserve">2 and Figure </w:t>
      </w:r>
      <w:r w:rsidR="000A37BD">
        <w:rPr>
          <w:rFonts w:ascii="Times New Roman" w:eastAsia="Times New Roman" w:hAnsi="Times New Roman" w:cs="Times New Roman"/>
          <w:color w:val="000000"/>
        </w:rPr>
        <w:t>A</w:t>
      </w:r>
      <w:r w:rsidR="006D5977">
        <w:rPr>
          <w:rFonts w:ascii="Times New Roman" w:eastAsia="Times New Roman" w:hAnsi="Times New Roman" w:cs="Times New Roman"/>
          <w:color w:val="000000"/>
        </w:rPr>
        <w:t>3</w:t>
      </w:r>
      <w:r w:rsidR="000A37BD">
        <w:rPr>
          <w:rFonts w:ascii="Times New Roman" w:eastAsia="Times New Roman" w:hAnsi="Times New Roman" w:cs="Times New Roman"/>
          <w:color w:val="000000"/>
        </w:rPr>
        <w:t xml:space="preserve"> in the online appendix</w:t>
      </w:r>
      <w:r w:rsidR="006D5977">
        <w:rPr>
          <w:rFonts w:ascii="Times New Roman" w:eastAsia="Times New Roman" w:hAnsi="Times New Roman" w:cs="Times New Roman"/>
          <w:color w:val="000000"/>
        </w:rPr>
        <w:t>)</w:t>
      </w:r>
      <w:r w:rsidR="0074776E">
        <w:rPr>
          <w:rFonts w:ascii="Times New Roman" w:eastAsia="Times New Roman" w:hAnsi="Times New Roman" w:cs="Times New Roman"/>
          <w:color w:val="000000"/>
        </w:rPr>
        <w:t xml:space="preserve">.  </w:t>
      </w:r>
    </w:p>
    <w:p w14:paraId="38F29816" w14:textId="300B827F" w:rsidR="001620F0" w:rsidRDefault="0074776E" w:rsidP="00D33AAB">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lower panel of Figure 1 displays the point estimate of relative bias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Pr>
          <w:rFonts w:ascii="Times New Roman" w:eastAsia="Times New Roman" w:hAnsi="Times New Roman" w:cs="Times New Roman"/>
          <w:color w:val="000000"/>
        </w:rPr>
        <w:t>, or the degree of under- or overestimation of the true F1 scores based on observed F1 scores), along with their 95% CIs from 1000 replications of each scenario. We see that the distribution of relative bias also starts to converge to unbiased estimates (toward 1</w:t>
      </w:r>
      <w:r w:rsidR="00586261">
        <w:rPr>
          <w:rFonts w:ascii="Times New Roman" w:eastAsia="Times New Roman" w:hAnsi="Times New Roman" w:cs="Times New Roman"/>
          <w:color w:val="000000"/>
        </w:rPr>
        <w:t xml:space="preserve">, which means observed F1 score is </w:t>
      </w:r>
      <w:r w:rsidR="00C1355B">
        <w:rPr>
          <w:rFonts w:ascii="Times New Roman" w:eastAsia="Times New Roman" w:hAnsi="Times New Roman" w:cs="Times New Roman"/>
          <w:color w:val="000000"/>
        </w:rPr>
        <w:t>same as true F1 score</w:t>
      </w:r>
      <w:r>
        <w:rPr>
          <w:rFonts w:ascii="Times New Roman" w:eastAsia="Times New Roman" w:hAnsi="Times New Roman" w:cs="Times New Roman"/>
          <w:color w:val="000000"/>
        </w:rPr>
        <w:t>) as the total number of annotations start to increase, no matter which combinations of total number of coders and n</w:t>
      </w:r>
      <w:r w:rsidR="00405993">
        <w:rPr>
          <w:rFonts w:ascii="Times New Roman" w:eastAsia="Times New Roman" w:hAnsi="Times New Roman" w:cs="Times New Roman"/>
          <w:color w:val="000000"/>
        </w:rPr>
        <w:t>umber</w:t>
      </w:r>
      <w:r>
        <w:rPr>
          <w:rFonts w:ascii="Times New Roman" w:eastAsia="Times New Roman" w:hAnsi="Times New Roman" w:cs="Times New Roman"/>
          <w:color w:val="000000"/>
        </w:rPr>
        <w:t xml:space="preserve"> of manual annotations per coder </w:t>
      </w:r>
      <w:r>
        <w:rPr>
          <w:rFonts w:ascii="Times New Roman" w:eastAsia="Times New Roman" w:hAnsi="Times New Roman" w:cs="Times New Roman"/>
        </w:rPr>
        <w:t>are</w:t>
      </w:r>
      <w:r>
        <w:rPr>
          <w:rFonts w:ascii="Times New Roman" w:eastAsia="Times New Roman" w:hAnsi="Times New Roman" w:cs="Times New Roman"/>
          <w:color w:val="000000"/>
        </w:rPr>
        <w:t xml:space="preserve"> being used in both, ML scenarios and dictionary approaches. In addition, there initially appears to be no apparent overall main effect of higher reliability of manually-annotated validation materials in terms of reducing the total number of decision errors in ML approaches (as per the upper panel of Figure 1). However, using higher reliability in manual validation materials nevertheless tends to reduce the uncertainties of relative errors, as shown in the lower panel of Figure 1, and especially more so when coupled with a larger size of validation materials. For instance, under a scenario of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100 validation materials (e.g., 2 coders x 50 annotations per each coder: the first set of bars in lower panel of Figure 1), increasing intercoder reliability from 0.5 to 0.9 reduces the 95% CI range of relative errors from [.95, 1.61] to [.99, 1.53], or a 17.45% reduction in CI range. When the total number of annotations </w:t>
      </w:r>
      <w:r w:rsidR="00D33AAB">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 xml:space="preserve">sufficiently large, such as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5000 (e.g., 10 coders x 500 annotations per each coder: the last set of bars in lower panel of Figure 1), the same change in reliability from 0.5 to 0.9 reduces the 95% CI range of relative errors from [.92, 1.11] to [.97, 1.03], or 69.89% reduction in CIs. This thus greatly reduces the uncertainties regarding the ultimate conclusions one can draw from proposed automated procedures. While we see largely similar patterns for </w:t>
      </w:r>
      <w:r w:rsidR="00D33AAB">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GLM classifier (Figure </w:t>
      </w:r>
      <w:r w:rsidR="00E86239">
        <w:rPr>
          <w:rFonts w:ascii="Times New Roman" w:eastAsia="Times New Roman" w:hAnsi="Times New Roman" w:cs="Times New Roman"/>
          <w:color w:val="000000"/>
        </w:rPr>
        <w:t>A</w:t>
      </w:r>
      <w:r>
        <w:rPr>
          <w:rFonts w:ascii="Times New Roman" w:eastAsia="Times New Roman" w:hAnsi="Times New Roman" w:cs="Times New Roman"/>
          <w:color w:val="000000"/>
        </w:rPr>
        <w:t>2</w:t>
      </w:r>
      <w:r w:rsidR="00E86239">
        <w:rPr>
          <w:rFonts w:ascii="Times New Roman" w:eastAsia="Times New Roman" w:hAnsi="Times New Roman" w:cs="Times New Roman"/>
          <w:color w:val="000000"/>
        </w:rPr>
        <w:t xml:space="preserve"> in the online appendix</w:t>
      </w:r>
      <w:r>
        <w:rPr>
          <w:rFonts w:ascii="Times New Roman" w:eastAsia="Times New Roman" w:hAnsi="Times New Roman" w:cs="Times New Roman"/>
          <w:color w:val="000000"/>
        </w:rPr>
        <w:t xml:space="preserve">), in </w:t>
      </w:r>
      <w:r w:rsidR="00D33AAB">
        <w:rPr>
          <w:rFonts w:ascii="Times New Roman" w:eastAsia="Times New Roman" w:hAnsi="Times New Roman" w:cs="Times New Roman"/>
          <w:color w:val="000000"/>
        </w:rPr>
        <w:t xml:space="preserve">the </w:t>
      </w:r>
      <w:r w:rsidR="00C1355B">
        <w:rPr>
          <w:rFonts w:ascii="Times New Roman" w:eastAsia="Times New Roman" w:hAnsi="Times New Roman" w:cs="Times New Roman"/>
          <w:color w:val="000000"/>
        </w:rPr>
        <w:t>dictionary-based</w:t>
      </w:r>
      <w:r>
        <w:rPr>
          <w:rFonts w:ascii="Times New Roman" w:eastAsia="Times New Roman" w:hAnsi="Times New Roman" w:cs="Times New Roman"/>
          <w:color w:val="000000"/>
        </w:rPr>
        <w:t xml:space="preserve"> applications as presented in Figure </w:t>
      </w:r>
      <w:r w:rsidR="00AB53B5">
        <w:rPr>
          <w:rFonts w:ascii="Times New Roman" w:eastAsia="Times New Roman" w:hAnsi="Times New Roman" w:cs="Times New Roman"/>
          <w:color w:val="000000"/>
        </w:rPr>
        <w:t>A</w:t>
      </w:r>
      <w:r>
        <w:rPr>
          <w:rFonts w:ascii="Times New Roman" w:eastAsia="Times New Roman" w:hAnsi="Times New Roman" w:cs="Times New Roman"/>
          <w:color w:val="000000"/>
        </w:rPr>
        <w:t>3</w:t>
      </w:r>
      <w:r w:rsidR="00AB53B5">
        <w:rPr>
          <w:rFonts w:ascii="Times New Roman" w:eastAsia="Times New Roman" w:hAnsi="Times New Roman" w:cs="Times New Roman"/>
          <w:color w:val="000000"/>
        </w:rPr>
        <w:t xml:space="preserve"> in the online appendix</w:t>
      </w:r>
      <w:r>
        <w:rPr>
          <w:rFonts w:ascii="Times New Roman" w:eastAsia="Times New Roman" w:hAnsi="Times New Roman" w:cs="Times New Roman"/>
          <w:color w:val="000000"/>
        </w:rPr>
        <w:t xml:space="preserve">, we see a much clearer impact of higher reliability. It appears that observed classification quality (against manually coded validation materials) in </w:t>
      </w:r>
      <w:r w:rsidR="00C1355B">
        <w:rPr>
          <w:rFonts w:ascii="Times New Roman" w:eastAsia="Times New Roman" w:hAnsi="Times New Roman" w:cs="Times New Roman"/>
          <w:color w:val="000000"/>
        </w:rPr>
        <w:t>these</w:t>
      </w:r>
      <w:r>
        <w:rPr>
          <w:rFonts w:ascii="Times New Roman" w:eastAsia="Times New Roman" w:hAnsi="Times New Roman" w:cs="Times New Roman"/>
          <w:color w:val="000000"/>
        </w:rPr>
        <w:t xml:space="preserve"> applications tends to underestimate the true classification quality (lower panel of Figure 3). Yet, higher reliability nevertheless greatly reduces the uncertainties regarding the ultimate conclusions based on automated procedures. In sum, this provides a very consistent picture of the impact of “proper” manually coded materials – both in terms of its size and the quality – in validating the conclusions drawn from automated procedures.</w:t>
      </w:r>
    </w:p>
    <w:p w14:paraId="4DC14C4C" w14:textId="77777777"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Discussion</w:t>
      </w:r>
    </w:p>
    <w:p w14:paraId="3B102950" w14:textId="552584C9" w:rsidR="001620F0" w:rsidRDefault="0074776E" w:rsidP="00F332B1">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Based on a thorough discussion of the importance of proper validation in automated text analysis, we attempted to provide a systematic overview of current practices concerning validation procedures of automated content analysis in the social sciences</w:t>
      </w:r>
      <w:r w:rsidR="00D33AAB">
        <w:rPr>
          <w:rFonts w:ascii="Times New Roman" w:eastAsia="Times New Roman" w:hAnsi="Times New Roman" w:cs="Times New Roman"/>
          <w:color w:val="000000"/>
        </w:rPr>
        <w:t xml:space="preserve"> more generally</w:t>
      </w:r>
      <w:r w:rsidR="00B75693">
        <w:rPr>
          <w:rFonts w:ascii="Times New Roman" w:eastAsia="Times New Roman" w:hAnsi="Times New Roman" w:cs="Times New Roman"/>
          <w:color w:val="000000"/>
        </w:rPr>
        <w:t xml:space="preserve"> and in the field of political communication in particular</w:t>
      </w:r>
      <w:r>
        <w:rPr>
          <w:rFonts w:ascii="Times New Roman" w:eastAsia="Times New Roman" w:hAnsi="Times New Roman" w:cs="Times New Roman"/>
          <w:color w:val="000000"/>
        </w:rPr>
        <w:t xml:space="preserve">. </w:t>
      </w:r>
      <w:r w:rsidR="00F332B1">
        <w:rPr>
          <w:rFonts w:ascii="Times New Roman" w:eastAsia="Times New Roman" w:hAnsi="Times New Roman" w:cs="Times New Roman"/>
          <w:color w:val="000000"/>
        </w:rPr>
        <w:t>Also</w:t>
      </w:r>
      <w:r>
        <w:rPr>
          <w:rFonts w:ascii="Times New Roman" w:eastAsia="Times New Roman" w:hAnsi="Times New Roman" w:cs="Times New Roman"/>
          <w:color w:val="000000"/>
        </w:rPr>
        <w:t>, we provide insights into the consequences of using suboptimal-quality manual annotation</w:t>
      </w:r>
      <w:r w:rsidR="00AF035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as a “gold standard” material </w:t>
      </w:r>
      <w:r w:rsidR="00F332B1">
        <w:rPr>
          <w:rFonts w:ascii="Times New Roman" w:eastAsia="Times New Roman" w:hAnsi="Times New Roman" w:cs="Times New Roman"/>
          <w:color w:val="000000"/>
        </w:rPr>
        <w:t xml:space="preserve">in </w:t>
      </w:r>
      <w:r>
        <w:rPr>
          <w:rFonts w:ascii="Times New Roman" w:eastAsia="Times New Roman" w:hAnsi="Times New Roman" w:cs="Times New Roman"/>
          <w:color w:val="000000"/>
        </w:rPr>
        <w:t xml:space="preserve">automated procedures. The results </w:t>
      </w:r>
      <w:r w:rsidR="002B25FF">
        <w:rPr>
          <w:rFonts w:ascii="Times New Roman" w:eastAsia="Times New Roman" w:hAnsi="Times New Roman" w:cs="Times New Roman"/>
          <w:color w:val="000000"/>
        </w:rPr>
        <w:t xml:space="preserve">of the systematic review </w:t>
      </w:r>
      <w:r>
        <w:rPr>
          <w:rFonts w:ascii="Times New Roman" w:eastAsia="Times New Roman" w:hAnsi="Times New Roman" w:cs="Times New Roman"/>
          <w:color w:val="000000"/>
        </w:rPr>
        <w:t>show that</w:t>
      </w:r>
      <w:r w:rsidR="00F332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there is strikingly little consistency in </w:t>
      </w:r>
      <w:r>
        <w:rPr>
          <w:rFonts w:ascii="Times New Roman" w:eastAsia="Times New Roman" w:hAnsi="Times New Roman" w:cs="Times New Roman"/>
          <w:i/>
          <w:color w:val="000000"/>
        </w:rPr>
        <w:t>whether</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how</w:t>
      </w:r>
      <w:r>
        <w:rPr>
          <w:rFonts w:ascii="Times New Roman" w:eastAsia="Times New Roman" w:hAnsi="Times New Roman" w:cs="Times New Roman"/>
          <w:color w:val="000000"/>
        </w:rPr>
        <w:t xml:space="preserve"> validation of automated procedures is reported</w:t>
      </w:r>
      <w:r w:rsidR="00E14C20">
        <w:rPr>
          <w:rFonts w:ascii="Times New Roman" w:eastAsia="Times New Roman" w:hAnsi="Times New Roman" w:cs="Times New Roman"/>
          <w:color w:val="000000"/>
        </w:rPr>
        <w:t xml:space="preserve"> in extant studies</w:t>
      </w:r>
      <w:r>
        <w:rPr>
          <w:rFonts w:ascii="Times New Roman" w:eastAsia="Times New Roman" w:hAnsi="Times New Roman" w:cs="Times New Roman"/>
          <w:color w:val="000000"/>
        </w:rPr>
        <w:t xml:space="preserve">. Very often, studies do not report </w:t>
      </w:r>
      <w:r>
        <w:rPr>
          <w:rFonts w:ascii="Times New Roman" w:eastAsia="Times New Roman" w:hAnsi="Times New Roman" w:cs="Times New Roman"/>
          <w:i/>
          <w:color w:val="000000"/>
        </w:rPr>
        <w:t>any</w:t>
      </w:r>
      <w:r>
        <w:rPr>
          <w:rFonts w:ascii="Times New Roman" w:eastAsia="Times New Roman" w:hAnsi="Times New Roman" w:cs="Times New Roman"/>
          <w:color w:val="000000"/>
        </w:rPr>
        <w:t xml:space="preserve"> validation metrics when relying on automated methods. Even when they do, validation metrics utilizing human-coding (if any) are generally not consistently </w:t>
      </w:r>
      <w:proofErr w:type="gramStart"/>
      <w:r>
        <w:rPr>
          <w:rFonts w:ascii="Times New Roman" w:eastAsia="Times New Roman" w:hAnsi="Times New Roman" w:cs="Times New Roman"/>
          <w:color w:val="000000"/>
        </w:rPr>
        <w:t>reported, and</w:t>
      </w:r>
      <w:proofErr w:type="gramEnd"/>
      <w:r>
        <w:rPr>
          <w:rFonts w:ascii="Times New Roman" w:eastAsia="Times New Roman" w:hAnsi="Times New Roman" w:cs="Times New Roman"/>
          <w:color w:val="000000"/>
        </w:rPr>
        <w:t xml:space="preserve"> are often limited in providing actual methodological details. They frequently misreport or mis</w:t>
      </w:r>
      <w:r w:rsidR="006D597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specify the validation metrics, and often, they </w:t>
      </w:r>
      <w:r w:rsidR="006556FE">
        <w:rPr>
          <w:rFonts w:ascii="Times New Roman" w:eastAsia="Times New Roman" w:hAnsi="Times New Roman" w:cs="Times New Roman"/>
          <w:color w:val="000000"/>
        </w:rPr>
        <w:t xml:space="preserve">do </w:t>
      </w:r>
      <w:r>
        <w:rPr>
          <w:rFonts w:ascii="Times New Roman" w:eastAsia="Times New Roman" w:hAnsi="Times New Roman" w:cs="Times New Roman"/>
          <w:color w:val="000000"/>
        </w:rPr>
        <w:t>not properly evaluate the quality of human coding when manual annotations are utilized</w:t>
      </w:r>
      <w:r w:rsidR="00C9173B">
        <w:rPr>
          <w:rFonts w:ascii="Times New Roman" w:eastAsia="Times New Roman" w:hAnsi="Times New Roman" w:cs="Times New Roman"/>
          <w:color w:val="000000"/>
        </w:rPr>
        <w:t xml:space="preserve"> in validation</w:t>
      </w:r>
      <w:r>
        <w:rPr>
          <w:rFonts w:ascii="Times New Roman" w:eastAsia="Times New Roman" w:hAnsi="Times New Roman" w:cs="Times New Roman"/>
          <w:color w:val="000000"/>
        </w:rPr>
        <w:t xml:space="preserve">. The results </w:t>
      </w:r>
      <w:r w:rsidR="00F332B1">
        <w:rPr>
          <w:rFonts w:ascii="Times New Roman" w:eastAsia="Times New Roman" w:hAnsi="Times New Roman" w:cs="Times New Roman"/>
          <w:color w:val="000000"/>
        </w:rPr>
        <w:t xml:space="preserve">of Monte Carlo simulation procedures also </w:t>
      </w:r>
      <w:r>
        <w:rPr>
          <w:rFonts w:ascii="Times New Roman" w:eastAsia="Times New Roman" w:hAnsi="Times New Roman" w:cs="Times New Roman"/>
          <w:color w:val="000000"/>
        </w:rPr>
        <w:t xml:space="preserve">revealed that any practical and logistical factors for standard “quality assurance” – the number of coders, the size of the training sets produced by each coder, and the “quality cut-off point” (e.g.,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for intercoder reliability) – indeed all produce systematic consequences for the evaluation of the proposed automated procedures. Coupled together, the results from both studies give good reason for concern about the quality (or rather the </w:t>
      </w:r>
      <w:r>
        <w:rPr>
          <w:rFonts w:ascii="Times New Roman" w:eastAsia="Times New Roman" w:hAnsi="Times New Roman" w:cs="Times New Roman"/>
          <w:i/>
          <w:color w:val="000000"/>
        </w:rPr>
        <w:t>validity</w:t>
      </w:r>
      <w:r>
        <w:rPr>
          <w:rFonts w:ascii="Times New Roman" w:eastAsia="Times New Roman" w:hAnsi="Times New Roman" w:cs="Times New Roman"/>
          <w:color w:val="000000"/>
        </w:rPr>
        <w:t xml:space="preserve">) of conclusions drawn from </w:t>
      </w:r>
      <w:r w:rsidR="009F1490">
        <w:rPr>
          <w:rFonts w:ascii="Times New Roman" w:eastAsia="Times New Roman" w:hAnsi="Times New Roman" w:cs="Times New Roman"/>
          <w:color w:val="000000"/>
        </w:rPr>
        <w:t xml:space="preserve">typical </w:t>
      </w:r>
      <w:r>
        <w:rPr>
          <w:rFonts w:ascii="Times New Roman" w:eastAsia="Times New Roman" w:hAnsi="Times New Roman" w:cs="Times New Roman"/>
          <w:color w:val="000000"/>
        </w:rPr>
        <w:t>automated content analyses. In order to make sensible conclusions, a proper validation of the automated methods is much needed</w:t>
      </w:r>
      <w:r w:rsidR="009F1490">
        <w:rPr>
          <w:rFonts w:ascii="Times New Roman" w:eastAsia="Times New Roman" w:hAnsi="Times New Roman" w:cs="Times New Roman"/>
          <w:color w:val="000000"/>
        </w:rPr>
        <w:t>, let alone</w:t>
      </w:r>
      <w:r w:rsidR="00D70A82">
        <w:rPr>
          <w:rFonts w:ascii="Times New Roman" w:eastAsia="Times New Roman" w:hAnsi="Times New Roman" w:cs="Times New Roman"/>
          <w:color w:val="000000"/>
        </w:rPr>
        <w:t xml:space="preserve"> </w:t>
      </w:r>
      <w:r w:rsidR="009F1490">
        <w:rPr>
          <w:rFonts w:ascii="Times New Roman" w:eastAsia="Times New Roman" w:hAnsi="Times New Roman" w:cs="Times New Roman"/>
          <w:color w:val="000000"/>
        </w:rPr>
        <w:t xml:space="preserve">it </w:t>
      </w:r>
      <w:r w:rsidR="00D70A82">
        <w:rPr>
          <w:rFonts w:ascii="Times New Roman" w:eastAsia="Times New Roman" w:hAnsi="Times New Roman" w:cs="Times New Roman"/>
          <w:color w:val="000000"/>
        </w:rPr>
        <w:t>needs to adhere to high standards</w:t>
      </w:r>
      <w:r w:rsidR="009F1490">
        <w:rPr>
          <w:rFonts w:ascii="Times New Roman" w:eastAsia="Times New Roman" w:hAnsi="Times New Roman" w:cs="Times New Roman"/>
          <w:color w:val="000000"/>
        </w:rPr>
        <w:t xml:space="preserve"> in producing validation materials</w:t>
      </w:r>
      <w:r>
        <w:rPr>
          <w:rFonts w:ascii="Times New Roman" w:eastAsia="Times New Roman" w:hAnsi="Times New Roman" w:cs="Times New Roman"/>
          <w:color w:val="000000"/>
        </w:rPr>
        <w:t xml:space="preserve">; yet such proper validation – especially when manual annotations are involved – is rarely done in practice. </w:t>
      </w:r>
    </w:p>
    <w:p w14:paraId="760DC03F"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 clear, the current study </w:t>
      </w:r>
      <w:r>
        <w:rPr>
          <w:rFonts w:ascii="Times New Roman" w:eastAsia="Times New Roman" w:hAnsi="Times New Roman" w:cs="Times New Roman"/>
          <w:i/>
          <w:color w:val="000000"/>
        </w:rPr>
        <w:t>does not</w:t>
      </w:r>
      <w:r>
        <w:rPr>
          <w:rFonts w:ascii="Times New Roman" w:eastAsia="Times New Roman" w:hAnsi="Times New Roman" w:cs="Times New Roman"/>
          <w:color w:val="000000"/>
        </w:rPr>
        <w:t xml:space="preserve"> make the argument that we should exclusively rely on human validations, or conversely, human validations in general are a problem. Quite the contrary, one of the main points being advanced here is that humans are not perfect, therefore, </w:t>
      </w:r>
      <w:r>
        <w:rPr>
          <w:rFonts w:ascii="Times New Roman" w:eastAsia="Times New Roman" w:hAnsi="Times New Roman" w:cs="Times New Roman"/>
          <w:i/>
          <w:color w:val="000000"/>
        </w:rPr>
        <w:t>proper</w:t>
      </w:r>
      <w:r>
        <w:rPr>
          <w:rFonts w:ascii="Times New Roman" w:eastAsia="Times New Roman" w:hAnsi="Times New Roman" w:cs="Times New Roman"/>
          <w:color w:val="000000"/>
        </w:rPr>
        <w:t xml:space="preserve"> validation ensuring the “quality” of manual annotations is essential especially when they are utilized as the gold standard in automated procedures. While the (potentially </w:t>
      </w:r>
      <w:r>
        <w:rPr>
          <w:rFonts w:ascii="Times New Roman" w:eastAsia="Times New Roman" w:hAnsi="Times New Roman" w:cs="Times New Roman"/>
        </w:rPr>
        <w:t>im</w:t>
      </w:r>
      <w:r>
        <w:rPr>
          <w:rFonts w:ascii="Times New Roman" w:eastAsia="Times New Roman" w:hAnsi="Times New Roman" w:cs="Times New Roman"/>
          <w:color w:val="000000"/>
        </w:rPr>
        <w:t xml:space="preserve">perfect) human “gold standard” is often the best we can get, the results of this study suggest that extra caution must be taken. Often, imperfect manual annotations can percolate to machine coding to inferences if a researcher turns a blind eye to such imperfect quality of human judgment. We therefore advise researchers to pay closer attention to the issue of ensuring proper quality of manually coded validation materials. </w:t>
      </w:r>
    </w:p>
    <w:p w14:paraId="08951718"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Some Tentative Recommendations for Best Practices</w:t>
      </w:r>
    </w:p>
    <w:p w14:paraId="5AA39DE7" w14:textId="580A2E8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While there exists no single fool-proof solution applicable to every situation, based on our observations from our systematic review and from our simulation results, here we offer some general recommendations towards the best</w:t>
      </w:r>
      <w:r w:rsidR="00554B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practice of utilizing human annotations in validating the automated approaches. First, while we believe not every study with automated content analysis should use human-involved validation, yet </w:t>
      </w:r>
      <w:r w:rsidRPr="00A30D48">
        <w:rPr>
          <w:rFonts w:ascii="Times New Roman" w:eastAsia="Times New Roman" w:hAnsi="Times New Roman" w:cs="Times New Roman"/>
          <w:i/>
          <w:iCs/>
          <w:color w:val="000000"/>
        </w:rPr>
        <w:t>if used</w:t>
      </w:r>
      <w:r>
        <w:rPr>
          <w:rFonts w:ascii="Times New Roman" w:eastAsia="Times New Roman" w:hAnsi="Times New Roman" w:cs="Times New Roman"/>
          <w:color w:val="000000"/>
        </w:rPr>
        <w:t xml:space="preserve">, researchers should adhere to rigorous methodological standards to the degree expected for a traditional manual content analysis (e.g., Hayes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2007;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2013) in preparing the manually annotated validation dataset. Also, they should fully disclose the methodological details (such as measurement details, coding instructions, coder training, intercoder reliability, etc.) of such validation data</w:t>
      </w:r>
      <w:r w:rsidR="0086033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enabl</w:t>
      </w:r>
      <w:r w:rsidR="0086033D">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readers to independently judge the soundness of validation procedures, but also </w:t>
      </w:r>
      <w:r w:rsidR="0086033D">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increas</w:t>
      </w:r>
      <w:r w:rsidR="0086033D">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transparency and replicability of the research process.</w:t>
      </w:r>
    </w:p>
    <w:p w14:paraId="51ED8ADF" w14:textId="22F83810"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we recommend researchers to strive to increase the total size of the manually coded validation datasets as large as possible, preferably always more than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1,000. In our </w:t>
      </w:r>
      <w:r w:rsidR="00E55575">
        <w:rPr>
          <w:rFonts w:ascii="Times New Roman" w:eastAsia="Times New Roman" w:hAnsi="Times New Roman" w:cs="Times New Roman"/>
          <w:color w:val="000000"/>
        </w:rPr>
        <w:t>review</w:t>
      </w:r>
      <w:r w:rsidR="00A30D4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observed that the typical size of the manual annotation dataset ranged from approximately 500 to 600 annotations in total. Yet in our simulation we observed that the risk of potential decision errors (by relying on observed classification accuracy based on low quality validation materials) is substantially high, sometimes up to 30%, with smaller size of the manual annotations. Yet the percentages of decision errors appear to reach the acceptable range </w:t>
      </w:r>
      <w:r w:rsidR="006D597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less than 10%</w:t>
      </w:r>
      <w:r w:rsidR="006D5977">
        <w:rPr>
          <w:rFonts w:ascii="Times New Roman" w:eastAsia="Times New Roman" w:hAnsi="Times New Roman" w:cs="Times New Roman"/>
          <w:color w:val="000000"/>
        </w:rPr>
        <w:t xml:space="preserve"> based on all the cases of Type I and Type II error combined</w:t>
      </w:r>
      <w:r>
        <w:rPr>
          <w:rFonts w:ascii="Times New Roman" w:eastAsia="Times New Roman" w:hAnsi="Times New Roman" w:cs="Times New Roman"/>
          <w:color w:val="000000"/>
        </w:rPr>
        <w:t xml:space="preserve"> </w:t>
      </w:r>
      <w:r w:rsidR="00554B5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size of the manually annotated validation data is equal or greater than 1000. </w:t>
      </w:r>
      <w:r w:rsidR="00554B58">
        <w:rPr>
          <w:rFonts w:ascii="Times New Roman" w:eastAsia="Times New Roman" w:hAnsi="Times New Roman" w:cs="Times New Roman"/>
          <w:color w:val="000000"/>
        </w:rPr>
        <w:t>Here w</w:t>
      </w:r>
      <w:r w:rsidR="00C1355B">
        <w:rPr>
          <w:rFonts w:ascii="Times New Roman" w:eastAsia="Times New Roman" w:hAnsi="Times New Roman" w:cs="Times New Roman"/>
          <w:color w:val="000000"/>
        </w:rPr>
        <w:t>e</w:t>
      </w:r>
      <w:r w:rsidR="00554B58">
        <w:rPr>
          <w:rFonts w:ascii="Times New Roman" w:eastAsia="Times New Roman" w:hAnsi="Times New Roman" w:cs="Times New Roman"/>
          <w:color w:val="000000"/>
        </w:rPr>
        <w:t xml:space="preserve"> somewhat arbitrarily suggest </w:t>
      </w:r>
      <w:r w:rsidR="00C1355B">
        <w:rPr>
          <w:rFonts w:ascii="Times New Roman" w:eastAsia="Times New Roman" w:hAnsi="Times New Roman" w:cs="Times New Roman"/>
          <w:color w:val="000000"/>
        </w:rPr>
        <w:t>the 10% threshold value</w:t>
      </w:r>
      <w:r w:rsidR="00554B58">
        <w:rPr>
          <w:rFonts w:ascii="Times New Roman" w:eastAsia="Times New Roman" w:hAnsi="Times New Roman" w:cs="Times New Roman"/>
          <w:color w:val="000000"/>
        </w:rPr>
        <w:t xml:space="preserve">, yet </w:t>
      </w:r>
      <w:r w:rsidR="00C1355B">
        <w:rPr>
          <w:rFonts w:ascii="Times New Roman" w:eastAsia="Times New Roman" w:hAnsi="Times New Roman" w:cs="Times New Roman"/>
          <w:color w:val="000000"/>
        </w:rPr>
        <w:t xml:space="preserve">the combined error rate </w:t>
      </w:r>
      <w:r w:rsidR="00554B58">
        <w:rPr>
          <w:rFonts w:ascii="Times New Roman" w:eastAsia="Times New Roman" w:hAnsi="Times New Roman" w:cs="Times New Roman"/>
          <w:color w:val="000000"/>
        </w:rPr>
        <w:t xml:space="preserve">of 10% </w:t>
      </w:r>
      <w:r w:rsidR="00C1355B">
        <w:rPr>
          <w:rFonts w:ascii="Times New Roman" w:eastAsia="Times New Roman" w:hAnsi="Times New Roman" w:cs="Times New Roman"/>
          <w:color w:val="000000"/>
        </w:rPr>
        <w:t xml:space="preserve">roughly represent </w:t>
      </w:r>
      <w:r w:rsidR="00282FCB">
        <w:rPr>
          <w:rFonts w:ascii="Times New Roman" w:eastAsia="Times New Roman" w:hAnsi="Times New Roman" w:cs="Times New Roman"/>
          <w:color w:val="000000"/>
        </w:rPr>
        <w:t>a balance of consideration</w:t>
      </w:r>
      <w:r w:rsidR="00472037">
        <w:rPr>
          <w:rFonts w:ascii="Times New Roman" w:eastAsia="Times New Roman" w:hAnsi="Times New Roman" w:cs="Times New Roman"/>
          <w:color w:val="000000"/>
        </w:rPr>
        <w:t>s</w:t>
      </w:r>
      <w:r w:rsidR="00282FCB">
        <w:rPr>
          <w:rFonts w:ascii="Times New Roman" w:eastAsia="Times New Roman" w:hAnsi="Times New Roman" w:cs="Times New Roman"/>
          <w:color w:val="000000"/>
        </w:rPr>
        <w:t xml:space="preserve"> between </w:t>
      </w:r>
      <w:r w:rsidR="00C1355B">
        <w:rPr>
          <w:rFonts w:ascii="Times New Roman" w:eastAsia="Times New Roman" w:hAnsi="Times New Roman" w:cs="Times New Roman"/>
          <w:color w:val="000000"/>
        </w:rPr>
        <w:t>a typical false positive rate (</w:t>
      </w:r>
      <w:r w:rsidR="00282FCB">
        <w:rPr>
          <w:rFonts w:ascii="Times New Roman" w:eastAsia="Times New Roman" w:hAnsi="Times New Roman" w:cs="Times New Roman"/>
          <w:color w:val="000000"/>
        </w:rPr>
        <w:t xml:space="preserve">i.e., </w:t>
      </w:r>
      <w:r w:rsidR="00282FCB" w:rsidRPr="00282FCB">
        <w:rPr>
          <w:rFonts w:ascii="Times New Roman" w:eastAsia="Times New Roman" w:hAnsi="Times New Roman" w:cs="Times New Roman"/>
          <w:color w:val="000000"/>
        </w:rPr>
        <w:t>α</w:t>
      </w:r>
      <w:r w:rsidR="00282FCB">
        <w:rPr>
          <w:rFonts w:ascii="Times New Roman" w:eastAsia="Times New Roman" w:hAnsi="Times New Roman" w:cs="Times New Roman"/>
          <w:color w:val="000000"/>
        </w:rPr>
        <w:t xml:space="preserve"> = 0.05) employed in the field </w:t>
      </w:r>
      <w:r w:rsidR="00472037">
        <w:rPr>
          <w:rFonts w:ascii="Times New Roman" w:eastAsia="Times New Roman" w:hAnsi="Times New Roman" w:cs="Times New Roman"/>
          <w:color w:val="000000"/>
        </w:rPr>
        <w:t xml:space="preserve">and </w:t>
      </w:r>
      <w:r w:rsidR="00282FCB">
        <w:rPr>
          <w:rFonts w:ascii="Times New Roman" w:eastAsia="Times New Roman" w:hAnsi="Times New Roman" w:cs="Times New Roman"/>
          <w:color w:val="000000"/>
        </w:rPr>
        <w:t xml:space="preserve">maintaining a sufficient statistical power (i.e., 1 – </w:t>
      </w:r>
      <w:r w:rsidR="00282FCB" w:rsidRPr="00282FCB">
        <w:rPr>
          <w:rFonts w:ascii="Times New Roman" w:eastAsia="Times New Roman" w:hAnsi="Times New Roman" w:cs="Times New Roman"/>
          <w:color w:val="000000"/>
        </w:rPr>
        <w:t>β</w:t>
      </w:r>
      <w:r w:rsidR="00282FCB">
        <w:rPr>
          <w:rFonts w:ascii="Times New Roman" w:eastAsia="Times New Roman" w:hAnsi="Times New Roman" w:cs="Times New Roman"/>
          <w:color w:val="000000"/>
        </w:rPr>
        <w:t xml:space="preserve"> of 0.95, where </w:t>
      </w:r>
      <w:r w:rsidR="00282FCB" w:rsidRPr="00282FCB">
        <w:rPr>
          <w:rFonts w:ascii="Times New Roman" w:eastAsia="Times New Roman" w:hAnsi="Times New Roman" w:cs="Times New Roman"/>
          <w:color w:val="000000"/>
        </w:rPr>
        <w:t>β</w:t>
      </w:r>
      <w:r w:rsidR="00282FCB">
        <w:rPr>
          <w:rFonts w:ascii="Times New Roman" w:eastAsia="Times New Roman" w:hAnsi="Times New Roman" w:cs="Times New Roman"/>
          <w:color w:val="000000"/>
        </w:rPr>
        <w:t xml:space="preserve"> is a false negative rate) as advocated in a recent study (</w:t>
      </w:r>
      <w:r w:rsidR="00472037">
        <w:rPr>
          <w:rFonts w:ascii="Times New Roman" w:eastAsia="Times New Roman" w:hAnsi="Times New Roman" w:cs="Times New Roman"/>
          <w:color w:val="000000"/>
        </w:rPr>
        <w:t xml:space="preserve">e.g., </w:t>
      </w:r>
      <w:r w:rsidR="00282FCB">
        <w:rPr>
          <w:rFonts w:ascii="Times New Roman" w:eastAsia="Times New Roman" w:hAnsi="Times New Roman" w:cs="Times New Roman"/>
          <w:color w:val="000000"/>
        </w:rPr>
        <w:t xml:space="preserve">Holbert et al., 2018). </w:t>
      </w:r>
      <w:r>
        <w:rPr>
          <w:rFonts w:ascii="Times New Roman" w:eastAsia="Times New Roman" w:hAnsi="Times New Roman" w:cs="Times New Roman"/>
          <w:color w:val="000000"/>
        </w:rPr>
        <w:t xml:space="preserve">Therefore, we advise researchers to use, </w:t>
      </w:r>
      <w:r>
        <w:rPr>
          <w:rFonts w:ascii="Times New Roman" w:eastAsia="Times New Roman" w:hAnsi="Times New Roman" w:cs="Times New Roman"/>
          <w:i/>
          <w:color w:val="000000"/>
        </w:rPr>
        <w:t>at least</w:t>
      </w:r>
      <w:r>
        <w:rPr>
          <w:rFonts w:ascii="Times New Roman" w:eastAsia="Times New Roman" w:hAnsi="Times New Roman" w:cs="Times New Roman"/>
          <w:color w:val="000000"/>
        </w:rPr>
        <w:t xml:space="preserve">, more than 1000 manually annotated </w:t>
      </w:r>
      <w:r w:rsidR="00E55575">
        <w:rPr>
          <w:rFonts w:ascii="Times New Roman" w:eastAsia="Times New Roman" w:hAnsi="Times New Roman" w:cs="Times New Roman"/>
          <w:color w:val="000000"/>
        </w:rPr>
        <w:t xml:space="preserve">texts </w:t>
      </w:r>
      <w:r>
        <w:rPr>
          <w:rFonts w:ascii="Times New Roman" w:eastAsia="Times New Roman" w:hAnsi="Times New Roman" w:cs="Times New Roman"/>
          <w:color w:val="000000"/>
        </w:rPr>
        <w:t>as a very minimum criterion. Of course, this number</w:t>
      </w:r>
      <w:r w:rsidR="00E632BE">
        <w:rPr>
          <w:rFonts w:ascii="Times New Roman" w:eastAsia="Times New Roman" w:hAnsi="Times New Roman" w:cs="Times New Roman"/>
          <w:color w:val="000000"/>
        </w:rPr>
        <w:t xml:space="preserve"> is </w:t>
      </w:r>
      <w:r w:rsidR="00472037">
        <w:rPr>
          <w:rFonts w:ascii="Times New Roman" w:eastAsia="Times New Roman" w:hAnsi="Times New Roman" w:cs="Times New Roman"/>
          <w:color w:val="000000"/>
        </w:rPr>
        <w:t xml:space="preserve">only </w:t>
      </w:r>
      <w:r w:rsidR="00E632BE">
        <w:rPr>
          <w:rFonts w:ascii="Times New Roman" w:eastAsia="Times New Roman" w:hAnsi="Times New Roman" w:cs="Times New Roman"/>
          <w:color w:val="000000"/>
        </w:rPr>
        <w:t>a tentative suggestion</w:t>
      </w:r>
      <w:r>
        <w:rPr>
          <w:rFonts w:ascii="Times New Roman" w:eastAsia="Times New Roman" w:hAnsi="Times New Roman" w:cs="Times New Roman"/>
          <w:color w:val="000000"/>
        </w:rPr>
        <w:t xml:space="preserve"> reflect</w:t>
      </w:r>
      <w:r w:rsidR="00E632BE">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a </w:t>
      </w:r>
      <w:r w:rsidR="00554B58">
        <w:rPr>
          <w:rFonts w:ascii="Times New Roman" w:eastAsia="Times New Roman" w:hAnsi="Times New Roman" w:cs="Times New Roman"/>
          <w:color w:val="000000"/>
        </w:rPr>
        <w:t xml:space="preserve">very </w:t>
      </w:r>
      <w:r>
        <w:rPr>
          <w:rFonts w:ascii="Times New Roman" w:eastAsia="Times New Roman" w:hAnsi="Times New Roman" w:cs="Times New Roman"/>
          <w:color w:val="000000"/>
        </w:rPr>
        <w:t xml:space="preserve">rough rule of thumb for much simplified cases (i.e., </w:t>
      </w:r>
      <w:r w:rsidR="00A30D48">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simple binary </w:t>
      </w:r>
      <w:r w:rsidR="00BD19A7" w:rsidRPr="00BD19A7">
        <w:rPr>
          <w:rFonts w:ascii="Times New Roman" w:eastAsia="Times New Roman" w:hAnsi="Times New Roman" w:cs="Times New Roman"/>
          <w:color w:val="000000"/>
        </w:rPr>
        <w:t>judgment</w:t>
      </w:r>
      <w:r w:rsidR="00BD19A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involving only one variable)</w:t>
      </w:r>
      <w:r w:rsidR="00472037">
        <w:rPr>
          <w:rFonts w:ascii="Times New Roman" w:eastAsia="Times New Roman" w:hAnsi="Times New Roman" w:cs="Times New Roman"/>
          <w:color w:val="000000"/>
        </w:rPr>
        <w:t xml:space="preserve">, </w:t>
      </w:r>
      <w:r w:rsidR="00554B58">
        <w:rPr>
          <w:rFonts w:ascii="Times New Roman" w:eastAsia="Times New Roman" w:hAnsi="Times New Roman" w:cs="Times New Roman"/>
          <w:color w:val="000000"/>
        </w:rPr>
        <w:t xml:space="preserve">and </w:t>
      </w:r>
      <w:r w:rsidR="00472037">
        <w:rPr>
          <w:rFonts w:ascii="Times New Roman" w:eastAsia="Times New Roman" w:hAnsi="Times New Roman" w:cs="Times New Roman"/>
          <w:color w:val="000000"/>
        </w:rPr>
        <w:t xml:space="preserve">researchers </w:t>
      </w:r>
      <w:r w:rsidR="00554B58">
        <w:rPr>
          <w:rFonts w:ascii="Times New Roman" w:eastAsia="Times New Roman" w:hAnsi="Times New Roman" w:cs="Times New Roman"/>
          <w:color w:val="000000"/>
        </w:rPr>
        <w:t xml:space="preserve">may </w:t>
      </w:r>
      <w:r w:rsidR="00472037">
        <w:rPr>
          <w:rFonts w:ascii="Times New Roman" w:eastAsia="Times New Roman" w:hAnsi="Times New Roman" w:cs="Times New Roman"/>
          <w:color w:val="000000"/>
        </w:rPr>
        <w:t xml:space="preserve">make an informed </w:t>
      </w:r>
      <w:r w:rsidR="00554B58">
        <w:rPr>
          <w:rFonts w:ascii="Times New Roman" w:eastAsia="Times New Roman" w:hAnsi="Times New Roman" w:cs="Times New Roman"/>
          <w:color w:val="000000"/>
        </w:rPr>
        <w:t xml:space="preserve">argument of </w:t>
      </w:r>
      <w:r w:rsidR="00472037">
        <w:rPr>
          <w:rFonts w:ascii="Times New Roman" w:eastAsia="Times New Roman" w:hAnsi="Times New Roman" w:cs="Times New Roman"/>
          <w:color w:val="000000"/>
        </w:rPr>
        <w:t xml:space="preserve">whether they would prioritize </w:t>
      </w:r>
      <w:r w:rsidR="00554B58">
        <w:rPr>
          <w:rFonts w:ascii="Times New Roman" w:eastAsia="Times New Roman" w:hAnsi="Times New Roman" w:cs="Times New Roman"/>
          <w:color w:val="000000"/>
        </w:rPr>
        <w:t xml:space="preserve">which types of errors -- </w:t>
      </w:r>
      <w:r w:rsidR="00472037">
        <w:rPr>
          <w:rFonts w:ascii="Times New Roman" w:eastAsia="Times New Roman" w:hAnsi="Times New Roman" w:cs="Times New Roman"/>
          <w:color w:val="000000"/>
        </w:rPr>
        <w:t>the false positive rate</w:t>
      </w:r>
      <w:r w:rsidR="00554B58">
        <w:rPr>
          <w:rFonts w:ascii="Times New Roman" w:eastAsia="Times New Roman" w:hAnsi="Times New Roman" w:cs="Times New Roman"/>
          <w:color w:val="000000"/>
        </w:rPr>
        <w:t>, the</w:t>
      </w:r>
      <w:r w:rsidR="00472037">
        <w:rPr>
          <w:rFonts w:ascii="Times New Roman" w:eastAsia="Times New Roman" w:hAnsi="Times New Roman" w:cs="Times New Roman"/>
          <w:color w:val="000000"/>
        </w:rPr>
        <w:t xml:space="preserve"> false negative rate</w:t>
      </w:r>
      <w:r w:rsidR="00554B58">
        <w:rPr>
          <w:rFonts w:ascii="Times New Roman" w:eastAsia="Times New Roman" w:hAnsi="Times New Roman" w:cs="Times New Roman"/>
          <w:color w:val="000000"/>
        </w:rPr>
        <w:t>, or the combined error rates -- hopefully based on evidence presented here</w:t>
      </w:r>
      <w:r>
        <w:rPr>
          <w:rFonts w:ascii="Times New Roman" w:eastAsia="Times New Roman" w:hAnsi="Times New Roman" w:cs="Times New Roman"/>
          <w:color w:val="000000"/>
        </w:rPr>
        <w:t xml:space="preserve">. For more complex and subtle judgments (such as ambiguous latent contents or non-binary judgments), </w:t>
      </w:r>
      <w:r w:rsidR="00472037">
        <w:rPr>
          <w:rFonts w:ascii="Times New Roman" w:eastAsia="Times New Roman" w:hAnsi="Times New Roman" w:cs="Times New Roman"/>
          <w:color w:val="000000"/>
        </w:rPr>
        <w:t>it would make sense to</w:t>
      </w:r>
      <w:r>
        <w:rPr>
          <w:rFonts w:ascii="Times New Roman" w:eastAsia="Times New Roman" w:hAnsi="Times New Roman" w:cs="Times New Roman"/>
          <w:color w:val="000000"/>
        </w:rPr>
        <w:t xml:space="preserve"> use much larger size of manual data in validation tasks, although increasing the size of manual annotations in such cases would be a challenging task</w:t>
      </w:r>
      <w:r w:rsidR="00BB5E95">
        <w:rPr>
          <w:rFonts w:ascii="Times New Roman" w:eastAsia="Times New Roman" w:hAnsi="Times New Roman" w:cs="Times New Roman"/>
          <w:color w:val="000000"/>
        </w:rPr>
        <w:t xml:space="preserve"> for its own</w:t>
      </w:r>
      <w:r>
        <w:rPr>
          <w:rFonts w:ascii="Times New Roman" w:eastAsia="Times New Roman" w:hAnsi="Times New Roman" w:cs="Times New Roman"/>
          <w:color w:val="000000"/>
        </w:rPr>
        <w:t>.</w:t>
      </w:r>
      <w:r w:rsidR="00472037">
        <w:rPr>
          <w:rFonts w:ascii="Times New Roman" w:eastAsia="Times New Roman" w:hAnsi="Times New Roman" w:cs="Times New Roman"/>
          <w:color w:val="000000"/>
        </w:rPr>
        <w:t xml:space="preserve"> </w:t>
      </w:r>
    </w:p>
    <w:p w14:paraId="20F572B1" w14:textId="6DA0302E" w:rsidR="001620F0" w:rsidRDefault="0074776E" w:rsidP="004150D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Third, and relatedly, we observed that improving intercoder reliability in human coding </w:t>
      </w:r>
      <w:r>
        <w:rPr>
          <w:rFonts w:ascii="Times New Roman" w:eastAsia="Times New Roman" w:hAnsi="Times New Roman" w:cs="Times New Roman"/>
          <w:i/>
          <w:color w:val="000000"/>
        </w:rPr>
        <w:t>sometimes</w:t>
      </w:r>
      <w:r>
        <w:rPr>
          <w:rFonts w:ascii="Times New Roman" w:eastAsia="Times New Roman" w:hAnsi="Times New Roman" w:cs="Times New Roman"/>
          <w:color w:val="000000"/>
        </w:rPr>
        <w:t xml:space="preserve"> offers a large benefit in reducing the magnitude of potential bias in automated classification tasks relative to true, unknown standard. While this seems encouraging for many researchers, at the same time this also warns against the prevalent practice of only prioritizing the intercoder reliability in coder training to reach a minimally “accept</w:t>
      </w:r>
      <w:r>
        <w:rPr>
          <w:rFonts w:ascii="Times New Roman" w:eastAsia="Times New Roman" w:hAnsi="Times New Roman" w:cs="Times New Roman"/>
        </w:rPr>
        <w:t>able</w:t>
      </w:r>
      <w:r>
        <w:rPr>
          <w:rFonts w:ascii="Times New Roman" w:eastAsia="Times New Roman" w:hAnsi="Times New Roman" w:cs="Times New Roman"/>
          <w:color w:val="000000"/>
        </w:rPr>
        <w:t xml:space="preserve"> standard”</w:t>
      </w:r>
      <w:r w:rsidR="00E632BE">
        <w:rPr>
          <w:rFonts w:ascii="Times New Roman" w:eastAsia="Times New Roman" w:hAnsi="Times New Roman" w:cs="Times New Roman"/>
          <w:color w:val="000000"/>
        </w:rPr>
        <w:t xml:space="preserve"> without considering other factors.</w:t>
      </w:r>
      <w:r>
        <w:rPr>
          <w:rFonts w:ascii="Times New Roman" w:eastAsia="Times New Roman" w:hAnsi="Times New Roman" w:cs="Times New Roman"/>
          <w:color w:val="000000"/>
        </w:rPr>
        <w:t xml:space="preserve"> Quite contrary, such improvements at best offer marginal gains over potential decision errors especially in cases with very small validation dataset</w:t>
      </w:r>
      <w:r w:rsidR="00BE5646">
        <w:rPr>
          <w:rFonts w:ascii="Times New Roman" w:eastAsia="Times New Roman" w:hAnsi="Times New Roman" w:cs="Times New Roman"/>
          <w:color w:val="000000"/>
        </w:rPr>
        <w:t>s</w:t>
      </w:r>
      <w:r w:rsidR="00554B58">
        <w:rPr>
          <w:rFonts w:ascii="Times New Roman" w:eastAsia="Times New Roman" w:hAnsi="Times New Roman" w:cs="Times New Roman"/>
          <w:color w:val="000000"/>
        </w:rPr>
        <w:t>, as evidenced in our simulation study</w:t>
      </w:r>
      <w:r>
        <w:rPr>
          <w:rFonts w:ascii="Times New Roman" w:eastAsia="Times New Roman" w:hAnsi="Times New Roman" w:cs="Times New Roman"/>
          <w:color w:val="000000"/>
        </w:rPr>
        <w:t>. Recent developments in “</w:t>
      </w:r>
      <w:proofErr w:type="spellStart"/>
      <w:r>
        <w:rPr>
          <w:rFonts w:ascii="Times New Roman" w:eastAsia="Times New Roman" w:hAnsi="Times New Roman" w:cs="Times New Roman"/>
          <w:color w:val="000000"/>
        </w:rPr>
        <w:t>crowdcoding</w:t>
      </w:r>
      <w:proofErr w:type="spellEnd"/>
      <w:r>
        <w:rPr>
          <w:rFonts w:ascii="Times New Roman" w:eastAsia="Times New Roman" w:hAnsi="Times New Roman" w:cs="Times New Roman"/>
          <w:color w:val="000000"/>
        </w:rPr>
        <w:t>” for content analysis (</w:t>
      </w:r>
      <w:proofErr w:type="spellStart"/>
      <w:r>
        <w:rPr>
          <w:rFonts w:ascii="Times New Roman" w:eastAsia="Times New Roman" w:hAnsi="Times New Roman" w:cs="Times New Roman"/>
          <w:color w:val="000000"/>
        </w:rPr>
        <w:t>Haselmayer</w:t>
      </w:r>
      <w:proofErr w:type="spellEnd"/>
      <w:r>
        <w:rPr>
          <w:rFonts w:ascii="Times New Roman" w:eastAsia="Times New Roman" w:hAnsi="Times New Roman" w:cs="Times New Roman"/>
          <w:color w:val="000000"/>
        </w:rPr>
        <w:t xml:space="preserve"> &amp; Jenny, 2017; Lind et al., 2017) could </w:t>
      </w:r>
      <w:r w:rsidR="0086033D">
        <w:rPr>
          <w:rFonts w:ascii="Times New Roman" w:eastAsia="Times New Roman" w:hAnsi="Times New Roman" w:cs="Times New Roman"/>
          <w:color w:val="000000"/>
        </w:rPr>
        <w:t xml:space="preserve">alternatively </w:t>
      </w:r>
      <w:r>
        <w:rPr>
          <w:rFonts w:ascii="Times New Roman" w:eastAsia="Times New Roman" w:hAnsi="Times New Roman" w:cs="Times New Roman"/>
          <w:color w:val="000000"/>
        </w:rPr>
        <w:t xml:space="preserve">offer promising ways of scaling up the manual annotation tasks (therefore increase the manual annotations in validation tasks) </w:t>
      </w:r>
      <w:r w:rsidR="0086033D">
        <w:rPr>
          <w:rFonts w:ascii="Times New Roman" w:eastAsia="Times New Roman" w:hAnsi="Times New Roman" w:cs="Times New Roman"/>
          <w:color w:val="000000"/>
        </w:rPr>
        <w:t>if resource constrain</w:t>
      </w:r>
      <w:r w:rsidR="004150DD">
        <w:rPr>
          <w:rFonts w:ascii="Times New Roman" w:eastAsia="Times New Roman" w:hAnsi="Times New Roman" w:cs="Times New Roman"/>
          <w:color w:val="000000"/>
        </w:rPr>
        <w:t>s</w:t>
      </w:r>
      <w:r w:rsidR="0086033D">
        <w:rPr>
          <w:rFonts w:ascii="Times New Roman" w:eastAsia="Times New Roman" w:hAnsi="Times New Roman" w:cs="Times New Roman"/>
          <w:color w:val="000000"/>
        </w:rPr>
        <w:t xml:space="preserve"> for using trained coders </w:t>
      </w:r>
      <w:r w:rsidR="004150DD">
        <w:rPr>
          <w:rFonts w:ascii="Times New Roman" w:eastAsia="Times New Roman" w:hAnsi="Times New Roman" w:cs="Times New Roman"/>
          <w:color w:val="000000"/>
        </w:rPr>
        <w:t>are</w:t>
      </w:r>
      <w:r w:rsidR="0086033D">
        <w:rPr>
          <w:rFonts w:ascii="Times New Roman" w:eastAsia="Times New Roman" w:hAnsi="Times New Roman" w:cs="Times New Roman"/>
          <w:color w:val="000000"/>
        </w:rPr>
        <w:t xml:space="preserve"> high</w:t>
      </w:r>
      <w:r>
        <w:rPr>
          <w:rFonts w:ascii="Times New Roman" w:eastAsia="Times New Roman" w:hAnsi="Times New Roman" w:cs="Times New Roman"/>
          <w:color w:val="000000"/>
        </w:rPr>
        <w:t>, although the additional issue of quality control for crowdworkers quickly becomes an important issue</w:t>
      </w:r>
      <w:r w:rsidR="0086033D">
        <w:rPr>
          <w:rFonts w:ascii="Times New Roman" w:eastAsia="Times New Roman" w:hAnsi="Times New Roman" w:cs="Times New Roman"/>
          <w:color w:val="000000"/>
        </w:rPr>
        <w:t xml:space="preserve"> in this case</w:t>
      </w:r>
      <w:r w:rsidR="00D12475">
        <w:rPr>
          <w:rFonts w:ascii="Times New Roman" w:eastAsia="Times New Roman" w:hAnsi="Times New Roman" w:cs="Times New Roman"/>
          <w:color w:val="000000"/>
        </w:rPr>
        <w:t xml:space="preserve"> as well</w:t>
      </w:r>
      <w:r>
        <w:rPr>
          <w:rFonts w:ascii="Times New Roman" w:eastAsia="Times New Roman" w:hAnsi="Times New Roman" w:cs="Times New Roman"/>
          <w:color w:val="000000"/>
        </w:rPr>
        <w:t xml:space="preserve"> (Lease, 2011; Lind et al., 2017). </w:t>
      </w:r>
    </w:p>
    <w:p w14:paraId="033DB670"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Lastly, one should also bear in mind that without proper coder training in improving reliability, human coders often experience substantial “coding drift” over time (i.e., a low </w:t>
      </w:r>
      <w:r>
        <w:rPr>
          <w:rFonts w:ascii="Times New Roman" w:eastAsia="Times New Roman" w:hAnsi="Times New Roman" w:cs="Times New Roman"/>
          <w:i/>
          <w:color w:val="000000"/>
        </w:rPr>
        <w:t>intr</w:t>
      </w:r>
      <w:r>
        <w:rPr>
          <w:rFonts w:ascii="Times New Roman" w:eastAsia="Times New Roman" w:hAnsi="Times New Roman" w:cs="Times New Roman"/>
          <w:i/>
        </w:rPr>
        <w:t>a-coder</w:t>
      </w:r>
      <w:r>
        <w:rPr>
          <w:rFonts w:ascii="Times New Roman" w:eastAsia="Times New Roman" w:hAnsi="Times New Roman" w:cs="Times New Roman"/>
        </w:rPr>
        <w:t xml:space="preserve"> reliability)</w:t>
      </w:r>
      <w:r>
        <w:rPr>
          <w:rFonts w:ascii="Times New Roman" w:eastAsia="Times New Roman" w:hAnsi="Times New Roman" w:cs="Times New Roman"/>
          <w:color w:val="000000"/>
        </w:rPr>
        <w:t>, and this often g</w:t>
      </w:r>
      <w:r>
        <w:rPr>
          <w:rFonts w:ascii="Times New Roman" w:eastAsia="Times New Roman" w:hAnsi="Times New Roman" w:cs="Times New Roman"/>
        </w:rPr>
        <w:t>oes hand in hand with low inter-coder reliability as well. In such a case,</w:t>
      </w:r>
      <w:r>
        <w:rPr>
          <w:rFonts w:ascii="Times New Roman" w:eastAsia="Times New Roman" w:hAnsi="Times New Roman" w:cs="Times New Roman"/>
          <w:color w:val="000000"/>
        </w:rPr>
        <w:t xml:space="preserve"> the risk of introducing additional random errors </w:t>
      </w:r>
      <w:r>
        <w:rPr>
          <w:rFonts w:ascii="Times New Roman" w:eastAsia="Times New Roman" w:hAnsi="Times New Roman" w:cs="Times New Roman"/>
        </w:rPr>
        <w:t>due to low</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intra-coder reliability </w:t>
      </w:r>
      <w:r>
        <w:rPr>
          <w:rFonts w:ascii="Times New Roman" w:eastAsia="Times New Roman" w:hAnsi="Times New Roman" w:cs="Times New Roman"/>
          <w:color w:val="000000"/>
        </w:rPr>
        <w:t>runs very high. How</w:t>
      </w:r>
      <w:r>
        <w:rPr>
          <w:rFonts w:ascii="Times New Roman" w:eastAsia="Times New Roman" w:hAnsi="Times New Roman" w:cs="Times New Roman"/>
        </w:rPr>
        <w:t>ever, s</w:t>
      </w:r>
      <w:r>
        <w:rPr>
          <w:rFonts w:ascii="Times New Roman" w:eastAsia="Times New Roman" w:hAnsi="Times New Roman" w:cs="Times New Roman"/>
          <w:color w:val="000000"/>
        </w:rPr>
        <w:t xml:space="preserve">ince our simulation setup does not take the </w:t>
      </w:r>
      <w:r>
        <w:rPr>
          <w:rFonts w:ascii="Times New Roman" w:eastAsia="Times New Roman" w:hAnsi="Times New Roman" w:cs="Times New Roman"/>
        </w:rPr>
        <w:t xml:space="preserve">intra-coder reliability (but only inter-coder reliability) </w:t>
      </w:r>
      <w:r>
        <w:rPr>
          <w:rFonts w:ascii="Times New Roman" w:eastAsia="Times New Roman" w:hAnsi="Times New Roman" w:cs="Times New Roman"/>
          <w:color w:val="000000"/>
        </w:rPr>
        <w:t>into account, our simulation as a consequence would have produced more “optimistic” results than most of the real-world, low</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inter-coder reliability scenarios. For that matter, our results should </w:t>
      </w:r>
      <w:r>
        <w:rPr>
          <w:rFonts w:ascii="Times New Roman" w:eastAsia="Times New Roman" w:hAnsi="Times New Roman" w:cs="Times New Roman"/>
          <w:i/>
          <w:color w:val="000000"/>
        </w:rPr>
        <w:t>not</w:t>
      </w:r>
      <w:r>
        <w:rPr>
          <w:rFonts w:ascii="Times New Roman" w:eastAsia="Times New Roman" w:hAnsi="Times New Roman" w:cs="Times New Roman"/>
          <w:color w:val="000000"/>
        </w:rPr>
        <w:t xml:space="preserve"> be read as a signal that inter-coder reliability or human coders do not matter at all in validation of automated procedures.</w:t>
      </w:r>
    </w:p>
    <w:p w14:paraId="718C9AC3"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Limitations and Conclusions</w:t>
      </w:r>
    </w:p>
    <w:p w14:paraId="3A1A0DE6" w14:textId="55569D1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Few limitations should be noted. First, </w:t>
      </w:r>
      <w:r w:rsidR="00E13125">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systematic review is limited to prior studies explicitly containing our search terms in their title, abstract, or keyword. Such sample, by definition, does not include all potentially relevant articles. Still, it allows us to make a sensible selection of extant articles that do not only use these methods but also advertise that they do so. In fact, we believe articles that are not part of our sample to be of even lesser rigor in the use and reporting of “gold standards” in validation materials.</w:t>
      </w:r>
    </w:p>
    <w:p w14:paraId="1494000E" w14:textId="282356BF"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w:t>
      </w:r>
      <w:r w:rsidR="00E13125">
        <w:rPr>
          <w:rFonts w:ascii="Times New Roman" w:eastAsia="Times New Roman" w:hAnsi="Times New Roman" w:cs="Times New Roman"/>
          <w:color w:val="000000"/>
        </w:rPr>
        <w:t>in the simulations</w:t>
      </w:r>
      <w:r>
        <w:rPr>
          <w:rFonts w:ascii="Times New Roman" w:eastAsia="Times New Roman" w:hAnsi="Times New Roman" w:cs="Times New Roman"/>
          <w:color w:val="000000"/>
        </w:rPr>
        <w:t xml:space="preserve"> we only considered a binary classification task and a single dimension of validation metrics — specifically, recall, precision, and resulting F1 scores. While this greatly simplifies our main arguments and (still complex) simulation setups, there are indeed nontrivial number</w:t>
      </w:r>
      <w:r w:rsidR="00E1312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of existing applications that go beyond such simple classifications, dealing with numerical forms of predictions (i.e., a document scaling). </w:t>
      </w:r>
      <w:r w:rsidR="009F1500">
        <w:rPr>
          <w:rFonts w:ascii="Times New Roman" w:eastAsia="Times New Roman" w:hAnsi="Times New Roman" w:cs="Times New Roman"/>
          <w:color w:val="000000"/>
        </w:rPr>
        <w:t>Y</w:t>
      </w:r>
      <w:r>
        <w:rPr>
          <w:rFonts w:ascii="Times New Roman" w:eastAsia="Times New Roman" w:hAnsi="Times New Roman" w:cs="Times New Roman"/>
          <w:color w:val="000000"/>
        </w:rPr>
        <w:t xml:space="preserve">et we reason that our core arguments can be equally applicable to more complex forms of automated content analysis as well. Given the additional complexity and difficulties involved in such non-binary predictions for human coders, achieving acceptable intercoder reliability for manual validation materials in such applications is likely to be even more difficult than in simple binary ones. </w:t>
      </w:r>
      <w:proofErr w:type="gramStart"/>
      <w:r>
        <w:rPr>
          <w:rFonts w:ascii="Times New Roman" w:eastAsia="Times New Roman" w:hAnsi="Times New Roman" w:cs="Times New Roman"/>
          <w:color w:val="000000"/>
        </w:rPr>
        <w:t>Hence</w:t>
      </w:r>
      <w:proofErr w:type="gramEnd"/>
      <w:r>
        <w:rPr>
          <w:rFonts w:ascii="Times New Roman" w:eastAsia="Times New Roman" w:hAnsi="Times New Roman" w:cs="Times New Roman"/>
          <w:color w:val="000000"/>
        </w:rPr>
        <w:t xml:space="preserve"> we suspect the potential problems of “imperfect quality” in human-coded validation materials should be greater, </w:t>
      </w:r>
      <w:r w:rsidR="00E13125">
        <w:rPr>
          <w:rFonts w:ascii="Times New Roman" w:eastAsia="Times New Roman" w:hAnsi="Times New Roman" w:cs="Times New Roman"/>
          <w:color w:val="000000"/>
        </w:rPr>
        <w:t>at least</w:t>
      </w:r>
      <w:r>
        <w:rPr>
          <w:rFonts w:ascii="Times New Roman" w:eastAsia="Times New Roman" w:hAnsi="Times New Roman" w:cs="Times New Roman"/>
          <w:color w:val="000000"/>
        </w:rPr>
        <w:t xml:space="preserve"> identical, in those applications.</w:t>
      </w:r>
    </w:p>
    <w:p w14:paraId="0CD2E837" w14:textId="03854E6A"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bookmarkStart w:id="4" w:name="_lnxbz9" w:colFirst="0" w:colLast="0"/>
      <w:bookmarkEnd w:id="4"/>
      <w:r>
        <w:rPr>
          <w:rFonts w:ascii="Times New Roman" w:eastAsia="Times New Roman" w:hAnsi="Times New Roman" w:cs="Times New Roman"/>
          <w:color w:val="000000"/>
        </w:rPr>
        <w:t>Designing a simulation-based study gives us a unique opportunity to observe many potential counterfactual</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scenarios of the research processes. Such an approach, if carefully designed, allows to robustly explore potentially important variability in research practices and their consequences. Also, one of the core advantages of relying on such a simulation-based approach is that </w:t>
      </w:r>
      <w:r w:rsidR="000934A1">
        <w:rPr>
          <w:rFonts w:ascii="Times New Roman" w:eastAsia="Times New Roman" w:hAnsi="Times New Roman" w:cs="Times New Roman"/>
          <w:color w:val="000000"/>
        </w:rPr>
        <w:t>it</w:t>
      </w:r>
      <w:r>
        <w:rPr>
          <w:rFonts w:ascii="Times New Roman" w:eastAsia="Times New Roman" w:hAnsi="Times New Roman" w:cs="Times New Roman"/>
          <w:color w:val="000000"/>
        </w:rPr>
        <w:t xml:space="preserve"> provides an opportunity of formally checking the sensitivity of one’s </w:t>
      </w:r>
      <w:proofErr w:type="gramStart"/>
      <w:r>
        <w:rPr>
          <w:rFonts w:ascii="Times New Roman" w:eastAsia="Times New Roman" w:hAnsi="Times New Roman" w:cs="Times New Roman"/>
          <w:color w:val="000000"/>
        </w:rPr>
        <w:t>findings, or</w:t>
      </w:r>
      <w:proofErr w:type="gramEnd"/>
      <w:r>
        <w:rPr>
          <w:rFonts w:ascii="Times New Roman" w:eastAsia="Times New Roman" w:hAnsi="Times New Roman" w:cs="Times New Roman"/>
          <w:color w:val="000000"/>
        </w:rPr>
        <w:t xml:space="preserve"> enables one to explor</w:t>
      </w:r>
      <w:r w:rsidR="002A39AA">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possible counterfactual scenarios. Such clairvoyance, however, comes at a cost — the degree of abstraction and simplification. This simplification is done not only for computational, but also for conceptual reasons. As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w:t>
      </w:r>
      <w:r w:rsidR="00D81B0E">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xml:space="preserve"> (2017) note, “the challenge is to specify a simulation that is simple enough to be comprehensible, yet realistically models the underlying process of interest” (p. 330). In this regard, we have relied on somewhat idiosyncratic and simplified approaches in our simulations. While we surely acknowledge that our setup could have been constructed in a more realistic </w:t>
      </w:r>
      <w:r>
        <w:rPr>
          <w:rFonts w:ascii="Times New Roman" w:eastAsia="Times New Roman" w:hAnsi="Times New Roman" w:cs="Times New Roman"/>
        </w:rPr>
        <w:t>yet much more</w:t>
      </w:r>
      <w:r>
        <w:rPr>
          <w:rFonts w:ascii="Times New Roman" w:eastAsia="Times New Roman" w:hAnsi="Times New Roman" w:cs="Times New Roman"/>
          <w:color w:val="000000"/>
        </w:rPr>
        <w:t xml:space="preserve"> complex way, our ability to accurately simulate human behavior</w:t>
      </w:r>
      <w:r w:rsidR="00D81B0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does not necessarily depend on very complex models.</w:t>
      </w:r>
    </w:p>
    <w:p w14:paraId="6B4C1B97" w14:textId="02953E58" w:rsidR="001620F0" w:rsidRDefault="0074776E" w:rsidP="0076399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sectPr w:rsidR="001620F0" w:rsidSect="0002143D">
          <w:headerReference w:type="default" r:id="rId10"/>
          <w:type w:val="continuous"/>
          <w:pgSz w:w="11900" w:h="16840" w:code="9"/>
          <w:pgMar w:top="1440" w:right="1440" w:bottom="1440" w:left="1440" w:header="720" w:footer="720" w:gutter="0"/>
          <w:pgNumType w:start="2"/>
          <w:cols w:space="720"/>
          <w:docGrid w:linePitch="326"/>
        </w:sectPr>
      </w:pPr>
      <w:r>
        <w:rPr>
          <w:rFonts w:ascii="Times New Roman" w:eastAsia="Times New Roman" w:hAnsi="Times New Roman" w:cs="Times New Roman"/>
          <w:color w:val="000000"/>
        </w:rPr>
        <w:t xml:space="preserve">Notwithstanding the aforementioned limitations, we believe that our contribution would further prompt </w:t>
      </w:r>
      <w:r w:rsidR="00AF4D91">
        <w:rPr>
          <w:rFonts w:ascii="Times New Roman" w:eastAsia="Times New Roman" w:hAnsi="Times New Roman" w:cs="Times New Roman"/>
          <w:color w:val="000000"/>
        </w:rPr>
        <w:t xml:space="preserve">political communication </w:t>
      </w:r>
      <w:r>
        <w:rPr>
          <w:rFonts w:ascii="Times New Roman" w:eastAsia="Times New Roman" w:hAnsi="Times New Roman" w:cs="Times New Roman"/>
          <w:color w:val="000000"/>
        </w:rPr>
        <w:t xml:space="preserve">researchers to pay closer attention to the issues of systematic and proper validation of automated content analytic methods. Our contribution should be read as a call for a thorough and systematic application of validation procedures – especially the ones involving manually annotated materials as a “gold standard.” </w:t>
      </w:r>
      <w:r w:rsidR="0086033D">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t is worth stressing here that automated content analysis should not be just regarded as a cheap alternative to expensive manual coding, </w:t>
      </w:r>
      <w:r w:rsidR="0086033D">
        <w:rPr>
          <w:rFonts w:ascii="Times New Roman" w:eastAsia="Times New Roman" w:hAnsi="Times New Roman" w:cs="Times New Roman"/>
          <w:color w:val="000000"/>
        </w:rPr>
        <w:t xml:space="preserve">but </w:t>
      </w:r>
      <w:r>
        <w:rPr>
          <w:rFonts w:ascii="Times New Roman" w:eastAsia="Times New Roman" w:hAnsi="Times New Roman" w:cs="Times New Roman"/>
          <w:color w:val="000000"/>
        </w:rPr>
        <w:t xml:space="preserve">it also takes – and indeed should take – a good amount of time and resources in designing the study and evaluating its performance. To this end, a little extra </w:t>
      </w:r>
      <w:r w:rsidR="0086033D">
        <w:rPr>
          <w:rFonts w:ascii="Times New Roman" w:eastAsia="Times New Roman" w:hAnsi="Times New Roman" w:cs="Times New Roman"/>
          <w:color w:val="000000"/>
        </w:rPr>
        <w:t>effort</w:t>
      </w:r>
      <w:r>
        <w:rPr>
          <w:rFonts w:ascii="Times New Roman" w:eastAsia="Times New Roman" w:hAnsi="Times New Roman" w:cs="Times New Roman"/>
          <w:color w:val="000000"/>
        </w:rPr>
        <w:t xml:space="preserve"> on designing proper validation does quickly pay off, and eventually would ensure valid inferences and conclusion drawn from such studies.</w:t>
      </w:r>
      <w:r>
        <w:br w:type="page"/>
      </w:r>
    </w:p>
    <w:p w14:paraId="61CB553B" w14:textId="77777777" w:rsidR="001620F0" w:rsidRPr="009A76E3" w:rsidRDefault="0074776E">
      <w:pPr>
        <w:widowControl w:val="0"/>
        <w:pBdr>
          <w:top w:val="nil"/>
          <w:left w:val="nil"/>
          <w:bottom w:val="nil"/>
          <w:right w:val="nil"/>
          <w:between w:val="nil"/>
        </w:pBdr>
        <w:ind w:firstLine="0"/>
        <w:jc w:val="center"/>
        <w:rPr>
          <w:rFonts w:ascii="Times New Roman" w:eastAsia="Times New Roman" w:hAnsi="Times New Roman" w:cs="Times New Roman"/>
          <w:color w:val="000000"/>
          <w:lang w:val="de-AT"/>
        </w:rPr>
      </w:pPr>
      <w:r w:rsidRPr="009A76E3">
        <w:rPr>
          <w:rFonts w:ascii="Times New Roman" w:eastAsia="Times New Roman" w:hAnsi="Times New Roman" w:cs="Times New Roman"/>
          <w:color w:val="000000"/>
          <w:lang w:val="de-AT"/>
        </w:rPr>
        <w:t>References</w:t>
      </w:r>
    </w:p>
    <w:p w14:paraId="047FEA5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Aaldering, L., &amp; Vliegenthart, R. (2016). </w:t>
      </w:r>
      <w:r>
        <w:rPr>
          <w:rFonts w:ascii="Times New Roman" w:eastAsia="Times New Roman" w:hAnsi="Times New Roman" w:cs="Times New Roman"/>
          <w:color w:val="000000"/>
        </w:rPr>
        <w:t xml:space="preserve">Political leaders and the media: Can we measure political leadership images in newspapers using computer-assisted content analysis?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50</w:t>
      </w:r>
      <w:r>
        <w:rPr>
          <w:rFonts w:ascii="Times New Roman" w:eastAsia="Times New Roman" w:hAnsi="Times New Roman" w:cs="Times New Roman"/>
          <w:color w:val="000000"/>
        </w:rPr>
        <w:t>, 1871–1905. doi:</w:t>
      </w:r>
      <w:hyperlink r:id="rId11">
        <w:r>
          <w:rPr>
            <w:rFonts w:ascii="Times New Roman" w:eastAsia="Times New Roman" w:hAnsi="Times New Roman" w:cs="Times New Roman"/>
            <w:color w:val="000000"/>
          </w:rPr>
          <w:t>10.1007/s11135-015-0242-9</w:t>
        </w:r>
      </w:hyperlink>
    </w:p>
    <w:p w14:paraId="3A4D0EB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Boomgaarden, H. G., &amp; Vliegenthart, R. (2009). </w:t>
      </w:r>
      <w:r>
        <w:rPr>
          <w:rFonts w:ascii="Times New Roman" w:eastAsia="Times New Roman" w:hAnsi="Times New Roman" w:cs="Times New Roman"/>
          <w:color w:val="000000"/>
        </w:rPr>
        <w:t xml:space="preserve">How news content influences anti-immigration attitudes: Germany, 1993–2005. </w:t>
      </w:r>
      <w:r>
        <w:rPr>
          <w:rFonts w:ascii="Times New Roman" w:eastAsia="Times New Roman" w:hAnsi="Times New Roman" w:cs="Times New Roman"/>
          <w:i/>
          <w:color w:val="000000"/>
        </w:rPr>
        <w:t>European Journal of Political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48</w:t>
      </w:r>
      <w:r>
        <w:rPr>
          <w:rFonts w:ascii="Times New Roman" w:eastAsia="Times New Roman" w:hAnsi="Times New Roman" w:cs="Times New Roman"/>
          <w:color w:val="000000"/>
        </w:rPr>
        <w:t>, 516–542. doi:10.1111/j.1475-6765.</w:t>
      </w:r>
      <w:proofErr w:type="gramStart"/>
      <w:r>
        <w:rPr>
          <w:rFonts w:ascii="Times New Roman" w:eastAsia="Times New Roman" w:hAnsi="Times New Roman" w:cs="Times New Roman"/>
          <w:color w:val="000000"/>
        </w:rPr>
        <w:t>2009.01831.x</w:t>
      </w:r>
      <w:proofErr w:type="gramEnd"/>
    </w:p>
    <w:p w14:paraId="3939CABC" w14:textId="77777777" w:rsidR="00270305" w:rsidRPr="009A76E3"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lang w:val="de-AT"/>
        </w:rPr>
      </w:pP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J. W., &amp; Trilling, D. (2016). Taking stock of the toolkit: An overview of relevant automated content analysis approaches and techniques for digital journalism scholars. </w:t>
      </w:r>
      <w:r w:rsidRPr="009A76E3">
        <w:rPr>
          <w:rFonts w:ascii="Times New Roman" w:eastAsia="Times New Roman" w:hAnsi="Times New Roman" w:cs="Times New Roman"/>
          <w:i/>
          <w:color w:val="000000"/>
          <w:lang w:val="de-AT"/>
        </w:rPr>
        <w:t>Digital Journalism</w:t>
      </w:r>
      <w:r w:rsidRPr="009A76E3">
        <w:rPr>
          <w:rFonts w:ascii="Times New Roman" w:eastAsia="Times New Roman" w:hAnsi="Times New Roman" w:cs="Times New Roman"/>
          <w:color w:val="000000"/>
          <w:lang w:val="de-AT"/>
        </w:rPr>
        <w:t xml:space="preserve">, </w:t>
      </w:r>
      <w:r w:rsidRPr="009A76E3">
        <w:rPr>
          <w:rFonts w:ascii="Times New Roman" w:eastAsia="Times New Roman" w:hAnsi="Times New Roman" w:cs="Times New Roman"/>
          <w:i/>
          <w:color w:val="000000"/>
          <w:lang w:val="de-AT"/>
        </w:rPr>
        <w:t>4</w:t>
      </w:r>
      <w:r w:rsidRPr="009A76E3">
        <w:rPr>
          <w:rFonts w:ascii="Times New Roman" w:eastAsia="Times New Roman" w:hAnsi="Times New Roman" w:cs="Times New Roman"/>
          <w:color w:val="000000"/>
          <w:lang w:val="de-AT"/>
        </w:rPr>
        <w:t>, 8–23. doi:10.1080/21670811.2015.1096598</w:t>
      </w:r>
    </w:p>
    <w:p w14:paraId="792362BD"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Burscher, B., Odijk, D., Vliegenthart, R., De Rijke, M., &amp; De Vreese, C. H. (2014). </w:t>
      </w:r>
      <w:r>
        <w:rPr>
          <w:rFonts w:ascii="Times New Roman" w:eastAsia="Times New Roman" w:hAnsi="Times New Roman" w:cs="Times New Roman"/>
          <w:color w:val="000000"/>
        </w:rPr>
        <w:t xml:space="preserve">Teaching the computer to code frames in news: Comparing two supervised machine learning approaches to frame analysis.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8</w:t>
      </w:r>
      <w:r>
        <w:rPr>
          <w:rFonts w:ascii="Times New Roman" w:eastAsia="Times New Roman" w:hAnsi="Times New Roman" w:cs="Times New Roman"/>
          <w:color w:val="000000"/>
        </w:rPr>
        <w:t xml:space="preserve">, 190–206.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10.1080/19312458.2014.937527</w:t>
      </w:r>
    </w:p>
    <w:p w14:paraId="5D8FE1B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R., &amp; De </w:t>
      </w:r>
      <w:proofErr w:type="spellStart"/>
      <w:r>
        <w:rPr>
          <w:rFonts w:ascii="Times New Roman" w:eastAsia="Times New Roman" w:hAnsi="Times New Roman" w:cs="Times New Roman"/>
          <w:color w:val="000000"/>
        </w:rPr>
        <w:t>Vreese</w:t>
      </w:r>
      <w:proofErr w:type="spellEnd"/>
      <w:r>
        <w:rPr>
          <w:rFonts w:ascii="Times New Roman" w:eastAsia="Times New Roman" w:hAnsi="Times New Roman" w:cs="Times New Roman"/>
          <w:color w:val="000000"/>
        </w:rPr>
        <w:t xml:space="preserve">, C. H. (2015). Using supervised machine learning to code policy issues: Can classifiers generalize across contexts?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xml:space="preserve">, 122–131.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10.1177/0002716215569441</w:t>
      </w:r>
    </w:p>
    <w:p w14:paraId="73D25F6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DiMaggio, P. (2015). Adapting computational text analysis to social science (and vice versa). </w:t>
      </w:r>
      <w:r>
        <w:rPr>
          <w:rFonts w:ascii="Times New Roman" w:eastAsia="Times New Roman" w:hAnsi="Times New Roman" w:cs="Times New Roman"/>
          <w:i/>
          <w:color w:val="000000"/>
        </w:rPr>
        <w:t xml:space="preserve">Big Data &amp; Society, </w:t>
      </w:r>
      <w:r>
        <w:rPr>
          <w:rFonts w:ascii="Times New Roman" w:eastAsia="Times New Roman" w:hAnsi="Times New Roman" w:cs="Times New Roman"/>
          <w:i/>
        </w:rPr>
        <w:t>2(2)</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10.1177/2053951715602908</w:t>
      </w:r>
    </w:p>
    <w:p w14:paraId="68A1CD6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DiMaggio, P., Nag, M., &amp; </w:t>
      </w:r>
      <w:proofErr w:type="spellStart"/>
      <w:r>
        <w:rPr>
          <w:rFonts w:ascii="Times New Roman" w:eastAsia="Times New Roman" w:hAnsi="Times New Roman" w:cs="Times New Roman"/>
          <w:color w:val="000000"/>
        </w:rPr>
        <w:t>Blei</w:t>
      </w:r>
      <w:proofErr w:type="spellEnd"/>
      <w:r>
        <w:rPr>
          <w:rFonts w:ascii="Times New Roman" w:eastAsia="Times New Roman" w:hAnsi="Times New Roman" w:cs="Times New Roman"/>
          <w:color w:val="000000"/>
        </w:rPr>
        <w:t xml:space="preserve">, D. (2013). Exploiting affinities between topic modeling and the sociological perspective on culture: Application to newspaper coverage of us government arts funding. </w:t>
      </w:r>
      <w:r>
        <w:rPr>
          <w:rFonts w:ascii="Times New Roman" w:eastAsia="Times New Roman" w:hAnsi="Times New Roman" w:cs="Times New Roman"/>
          <w:i/>
          <w:color w:val="000000"/>
        </w:rPr>
        <w:t>Poetics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41</w:t>
      </w:r>
      <w:r>
        <w:rPr>
          <w:rFonts w:ascii="Times New Roman" w:eastAsia="Times New Roman" w:hAnsi="Times New Roman" w:cs="Times New Roman"/>
          <w:color w:val="000000"/>
        </w:rPr>
        <w:t xml:space="preserve">, 570–606.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10.1016/j.poetic.2013.08.004</w:t>
      </w:r>
    </w:p>
    <w:p w14:paraId="2252A9A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Ennser-Jedenastik</w:t>
      </w:r>
      <w:proofErr w:type="spellEnd"/>
      <w:r>
        <w:rPr>
          <w:rFonts w:ascii="Times New Roman" w:eastAsia="Times New Roman" w:hAnsi="Times New Roman" w:cs="Times New Roman"/>
          <w:color w:val="000000"/>
        </w:rPr>
        <w:t xml:space="preserve">, L., &amp; Meyer, T. M. (2018). The impact of party cues on manual coding of political texts. </w:t>
      </w:r>
      <w:r>
        <w:rPr>
          <w:rFonts w:ascii="Times New Roman" w:eastAsia="Times New Roman" w:hAnsi="Times New Roman" w:cs="Times New Roman"/>
          <w:i/>
          <w:color w:val="000000"/>
        </w:rPr>
        <w:t>Political Science Research and Methods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w:t>
      </w:r>
      <w:r>
        <w:rPr>
          <w:rFonts w:ascii="Times New Roman" w:eastAsia="Times New Roman" w:hAnsi="Times New Roman" w:cs="Times New Roman"/>
          <w:color w:val="000000"/>
        </w:rPr>
        <w:t>, 625–633. doi:10.1017/psrm.2017.29</w:t>
      </w:r>
    </w:p>
    <w:p w14:paraId="5842A04A"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S.,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G. (2015). Signals of public opinion in online communication: A comparison of methods and data sources.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xml:space="preserve">, 95–107.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10.1177/0002716215569192</w:t>
      </w:r>
    </w:p>
    <w:p w14:paraId="0F0C1B11"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Grimmer, J., &amp; Stewart, B. M. (2013). </w:t>
      </w:r>
      <w:r>
        <w:rPr>
          <w:rFonts w:ascii="Times New Roman" w:eastAsia="Times New Roman" w:hAnsi="Times New Roman" w:cs="Times New Roman"/>
          <w:color w:val="000000"/>
        </w:rPr>
        <w:t xml:space="preserve">Text as data: The promise and pitfalls of automatic content analysis methods for political texts. </w:t>
      </w:r>
      <w:r>
        <w:rPr>
          <w:rFonts w:ascii="Times New Roman" w:eastAsia="Times New Roman" w:hAnsi="Times New Roman" w:cs="Times New Roman"/>
          <w:i/>
          <w:color w:val="000000"/>
        </w:rPr>
        <w:t>Political Analysis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21</w:t>
      </w:r>
      <w:r>
        <w:rPr>
          <w:rFonts w:ascii="Times New Roman" w:eastAsia="Times New Roman" w:hAnsi="Times New Roman" w:cs="Times New Roman"/>
          <w:color w:val="000000"/>
        </w:rPr>
        <w:t>, 267–297. doi:10.1093/pan/mps028</w:t>
      </w:r>
    </w:p>
    <w:p w14:paraId="5E77090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Grimmer, J., King, G., &amp; </w:t>
      </w:r>
      <w:proofErr w:type="spellStart"/>
      <w:r>
        <w:rPr>
          <w:rFonts w:ascii="Times New Roman" w:eastAsia="Times New Roman" w:hAnsi="Times New Roman" w:cs="Times New Roman"/>
          <w:color w:val="000000"/>
        </w:rPr>
        <w:t>Superti</w:t>
      </w:r>
      <w:proofErr w:type="spellEnd"/>
      <w:r>
        <w:rPr>
          <w:rFonts w:ascii="Times New Roman" w:eastAsia="Times New Roman" w:hAnsi="Times New Roman" w:cs="Times New Roman"/>
          <w:color w:val="000000"/>
        </w:rPr>
        <w:t xml:space="preserve">, C. (2018). The unreliability of measures of intercoder reliability, and what to do about it. Unpublished manuscript. Retrieved from </w:t>
      </w:r>
      <w:hyperlink r:id="rId12">
        <w:r>
          <w:rPr>
            <w:rFonts w:ascii="Times New Roman" w:eastAsia="Times New Roman" w:hAnsi="Times New Roman" w:cs="Times New Roman"/>
            <w:i/>
            <w:color w:val="000000"/>
          </w:rPr>
          <w:t>http://web.stanford.edu/~jgrimmer/Handbib.pdf</w:t>
        </w:r>
      </w:hyperlink>
    </w:p>
    <w:p w14:paraId="17A2580B"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Haselmayer</w:t>
      </w:r>
      <w:proofErr w:type="spellEnd"/>
      <w:r>
        <w:rPr>
          <w:rFonts w:ascii="Times New Roman" w:eastAsia="Times New Roman" w:hAnsi="Times New Roman" w:cs="Times New Roman"/>
          <w:color w:val="000000"/>
        </w:rPr>
        <w:t xml:space="preserve">, M., &amp; Jenny, M. (2017). Sentiment analysis of political communication: Combining a dictionary approach with crowdcoding.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51</w:t>
      </w:r>
      <w:r>
        <w:rPr>
          <w:rFonts w:ascii="Times New Roman" w:eastAsia="Times New Roman" w:hAnsi="Times New Roman" w:cs="Times New Roman"/>
          <w:color w:val="000000"/>
        </w:rPr>
        <w:t>, 2623–2646. doi:10.1007/s11135-016-0412-4</w:t>
      </w:r>
    </w:p>
    <w:p w14:paraId="4A18533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Hayes, A. F.,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(2007). Answering the call for a standard reliability measure for coding data.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w:t>
      </w:r>
      <w:r>
        <w:rPr>
          <w:rFonts w:ascii="Times New Roman" w:eastAsia="Times New Roman" w:hAnsi="Times New Roman" w:cs="Times New Roman"/>
          <w:color w:val="000000"/>
        </w:rPr>
        <w:t>, 77–89. doi:10.1080/19312450709336664</w:t>
      </w:r>
    </w:p>
    <w:p w14:paraId="05AD5D5E"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D66B0">
        <w:rPr>
          <w:rFonts w:ascii="Times New Roman" w:eastAsia="Times New Roman" w:hAnsi="Times New Roman" w:cs="Times New Roman"/>
          <w:color w:val="000000"/>
        </w:rPr>
        <w:t xml:space="preserve">Holbert, R. L., Hardy, B. W., Park, E., Robinson, N. W., Jung, H., Zeng, C., ... &amp; Sweeney, K. (2018). Addressing a statistical power-alpha level blind spot in political-and health-related media research: </w:t>
      </w:r>
      <w:r>
        <w:rPr>
          <w:rFonts w:ascii="Times New Roman" w:eastAsia="Times New Roman" w:hAnsi="Times New Roman" w:cs="Times New Roman"/>
          <w:color w:val="000000"/>
        </w:rPr>
        <w:t>D</w:t>
      </w:r>
      <w:r w:rsidRPr="009D66B0">
        <w:rPr>
          <w:rFonts w:ascii="Times New Roman" w:eastAsia="Times New Roman" w:hAnsi="Times New Roman" w:cs="Times New Roman"/>
          <w:color w:val="000000"/>
        </w:rPr>
        <w:t xml:space="preserve">iscontinuous criterion power analyses. </w:t>
      </w:r>
      <w:r w:rsidRPr="009D66B0">
        <w:rPr>
          <w:rFonts w:ascii="Times New Roman" w:eastAsia="Times New Roman" w:hAnsi="Times New Roman" w:cs="Times New Roman"/>
          <w:i/>
          <w:color w:val="000000"/>
        </w:rPr>
        <w:t>Annals of the International Communication Association, 42</w:t>
      </w:r>
      <w:r w:rsidRPr="009D66B0">
        <w:rPr>
          <w:rFonts w:ascii="Times New Roman" w:eastAsia="Times New Roman" w:hAnsi="Times New Roman" w:cs="Times New Roman"/>
          <w:color w:val="000000"/>
        </w:rPr>
        <w:t>, 75-92.</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w:t>
      </w:r>
      <w:r w:rsidRPr="009D66B0">
        <w:t xml:space="preserve"> </w:t>
      </w:r>
      <w:r w:rsidRPr="009D66B0">
        <w:rPr>
          <w:rFonts w:ascii="Times New Roman" w:eastAsia="Times New Roman" w:hAnsi="Times New Roman" w:cs="Times New Roman"/>
          <w:color w:val="000000"/>
        </w:rPr>
        <w:t>10.1080/23808985.2018.1459198</w:t>
      </w:r>
    </w:p>
    <w:p w14:paraId="66E38FA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Hopkins, D. J., &amp; King, G. (2010). A method of automated nonparametric content analysis for social science. </w:t>
      </w:r>
      <w:r>
        <w:rPr>
          <w:rFonts w:ascii="Times New Roman" w:eastAsia="Times New Roman" w:hAnsi="Times New Roman" w:cs="Times New Roman"/>
          <w:i/>
          <w:color w:val="000000"/>
        </w:rPr>
        <w:t>American Journal of Political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54</w:t>
      </w:r>
      <w:r>
        <w:rPr>
          <w:rFonts w:ascii="Times New Roman" w:eastAsia="Times New Roman" w:hAnsi="Times New Roman" w:cs="Times New Roman"/>
          <w:color w:val="000000"/>
        </w:rPr>
        <w:t>, 229–247. Doi:10.1111/j.1540-5907.</w:t>
      </w:r>
      <w:proofErr w:type="gramStart"/>
      <w:r>
        <w:rPr>
          <w:rFonts w:ascii="Times New Roman" w:eastAsia="Times New Roman" w:hAnsi="Times New Roman" w:cs="Times New Roman"/>
          <w:color w:val="000000"/>
        </w:rPr>
        <w:t>2009.00428.x</w:t>
      </w:r>
      <w:proofErr w:type="gramEnd"/>
    </w:p>
    <w:p w14:paraId="4309DAF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Hovy</w:t>
      </w:r>
      <w:proofErr w:type="spellEnd"/>
      <w:r>
        <w:rPr>
          <w:rFonts w:ascii="Times New Roman" w:eastAsia="Times New Roman" w:hAnsi="Times New Roman" w:cs="Times New Roman"/>
          <w:color w:val="000000"/>
        </w:rPr>
        <w:t xml:space="preserve">, E., &amp; </w:t>
      </w:r>
      <w:proofErr w:type="spellStart"/>
      <w:r>
        <w:rPr>
          <w:rFonts w:ascii="Times New Roman" w:eastAsia="Times New Roman" w:hAnsi="Times New Roman" w:cs="Times New Roman"/>
          <w:color w:val="000000"/>
        </w:rPr>
        <w:t>Lavid</w:t>
      </w:r>
      <w:proofErr w:type="spellEnd"/>
      <w:r>
        <w:rPr>
          <w:rFonts w:ascii="Times New Roman" w:eastAsia="Times New Roman" w:hAnsi="Times New Roman" w:cs="Times New Roman"/>
          <w:color w:val="000000"/>
        </w:rPr>
        <w:t xml:space="preserve">, J. (2010). Towards a “science” of corpus annotation: A new methodological challenge for corpus linguistics. </w:t>
      </w:r>
      <w:r>
        <w:rPr>
          <w:rFonts w:ascii="Times New Roman" w:eastAsia="Times New Roman" w:hAnsi="Times New Roman" w:cs="Times New Roman"/>
          <w:i/>
          <w:color w:val="000000"/>
        </w:rPr>
        <w:t>International Journal of Translation, 22</w:t>
      </w:r>
      <w:r>
        <w:rPr>
          <w:rFonts w:ascii="Times New Roman" w:eastAsia="Times New Roman" w:hAnsi="Times New Roman" w:cs="Times New Roman"/>
          <w:color w:val="000000"/>
        </w:rPr>
        <w:t>, 13-36.</w:t>
      </w:r>
    </w:p>
    <w:p w14:paraId="6C2240DF"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(2004). Reliability in content analysis: Some common misconceptions and recommendations. </w:t>
      </w:r>
      <w:r>
        <w:rPr>
          <w:rFonts w:ascii="Times New Roman" w:eastAsia="Times New Roman" w:hAnsi="Times New Roman" w:cs="Times New Roman"/>
          <w:i/>
          <w:color w:val="000000"/>
        </w:rPr>
        <w:t>Human Communication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30</w:t>
      </w:r>
      <w:r>
        <w:rPr>
          <w:rFonts w:ascii="Times New Roman" w:eastAsia="Times New Roman" w:hAnsi="Times New Roman" w:cs="Times New Roman"/>
          <w:color w:val="000000"/>
        </w:rPr>
        <w:t>, 411–433. doi:10.1111/j.1468-</w:t>
      </w:r>
      <w:proofErr w:type="gramStart"/>
      <w:r>
        <w:rPr>
          <w:rFonts w:ascii="Times New Roman" w:eastAsia="Times New Roman" w:hAnsi="Times New Roman" w:cs="Times New Roman"/>
          <w:color w:val="000000"/>
        </w:rPr>
        <w:t>2958.2004.tb</w:t>
      </w:r>
      <w:proofErr w:type="gramEnd"/>
      <w:r>
        <w:rPr>
          <w:rFonts w:ascii="Times New Roman" w:eastAsia="Times New Roman" w:hAnsi="Times New Roman" w:cs="Times New Roman"/>
          <w:color w:val="000000"/>
        </w:rPr>
        <w:t>00738.x</w:t>
      </w:r>
    </w:p>
    <w:p w14:paraId="791F909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(2008). Validity. In W. </w:t>
      </w:r>
      <w:proofErr w:type="spellStart"/>
      <w:r>
        <w:rPr>
          <w:rFonts w:ascii="Times New Roman" w:eastAsia="Times New Roman" w:hAnsi="Times New Roman" w:cs="Times New Roman"/>
          <w:color w:val="000000"/>
        </w:rPr>
        <w:t>Donsbach</w:t>
      </w:r>
      <w:proofErr w:type="spellEnd"/>
      <w:r>
        <w:rPr>
          <w:rFonts w:ascii="Times New Roman" w:eastAsia="Times New Roman" w:hAnsi="Times New Roman" w:cs="Times New Roman"/>
          <w:color w:val="000000"/>
        </w:rPr>
        <w:t xml:space="preserve"> (Ed.), </w:t>
      </w:r>
      <w:r>
        <w:rPr>
          <w:rFonts w:ascii="Times New Roman" w:eastAsia="Times New Roman" w:hAnsi="Times New Roman" w:cs="Times New Roman"/>
          <w:i/>
          <w:color w:val="000000"/>
        </w:rPr>
        <w:t>The international encyclopedia of communication</w:t>
      </w:r>
      <w:r>
        <w:rPr>
          <w:rFonts w:ascii="Times New Roman" w:eastAsia="Times New Roman" w:hAnsi="Times New Roman" w:cs="Times New Roman"/>
          <w:color w:val="000000"/>
        </w:rPr>
        <w:t xml:space="preserve">. Hoboken, NJ: Blackwell Publishing. doi:10.1002/9781405186407.wbiecv001 </w:t>
      </w:r>
    </w:p>
    <w:p w14:paraId="4AFBBC9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(2013). </w:t>
      </w:r>
      <w:r>
        <w:rPr>
          <w:rFonts w:ascii="Times New Roman" w:eastAsia="Times New Roman" w:hAnsi="Times New Roman" w:cs="Times New Roman"/>
          <w:i/>
          <w:color w:val="000000"/>
        </w:rPr>
        <w:t>Content analysis: An introduction to its methodology</w:t>
      </w:r>
      <w:r>
        <w:rPr>
          <w:rFonts w:ascii="Times New Roman" w:eastAsia="Times New Roman" w:hAnsi="Times New Roman" w:cs="Times New Roman"/>
          <w:color w:val="000000"/>
        </w:rPr>
        <w:t xml:space="preserve"> (3rd ed.). Thousand Oaks, CA: Sage.</w:t>
      </w:r>
    </w:p>
    <w:p w14:paraId="367DBEF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Lease, M. (2011, August). On quality control and machine learning in crowdsourcing. In </w:t>
      </w:r>
      <w:r>
        <w:rPr>
          <w:rFonts w:ascii="Times New Roman" w:eastAsia="Times New Roman" w:hAnsi="Times New Roman" w:cs="Times New Roman"/>
          <w:i/>
          <w:color w:val="000000"/>
        </w:rPr>
        <w:t>Workshops at the Twenty-Fifth AAAI Conference on Artificial Intelligence</w:t>
      </w:r>
      <w:r>
        <w:rPr>
          <w:rFonts w:ascii="Times New Roman" w:eastAsia="Times New Roman" w:hAnsi="Times New Roman" w:cs="Times New Roman"/>
          <w:color w:val="000000"/>
        </w:rPr>
        <w:t>. Retrieved at: https://www.aaai.org/ocs/index.php/WS/AAAIW11/paper/viewFile/3906/4255</w:t>
      </w:r>
    </w:p>
    <w:p w14:paraId="11133391"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Leemann</w:t>
      </w:r>
      <w:proofErr w:type="spellEnd"/>
      <w:r>
        <w:rPr>
          <w:rFonts w:ascii="Times New Roman" w:eastAsia="Times New Roman" w:hAnsi="Times New Roman" w:cs="Times New Roman"/>
          <w:color w:val="000000"/>
        </w:rPr>
        <w:t xml:space="preserve">, L., &amp; </w:t>
      </w:r>
      <w:proofErr w:type="spellStart"/>
      <w:r>
        <w:rPr>
          <w:rFonts w:ascii="Times New Roman" w:eastAsia="Times New Roman" w:hAnsi="Times New Roman" w:cs="Times New Roman"/>
          <w:color w:val="000000"/>
        </w:rPr>
        <w:t>Wasserfallen</w:t>
      </w:r>
      <w:proofErr w:type="spellEnd"/>
      <w:r>
        <w:rPr>
          <w:rFonts w:ascii="Times New Roman" w:eastAsia="Times New Roman" w:hAnsi="Times New Roman" w:cs="Times New Roman"/>
          <w:color w:val="000000"/>
        </w:rPr>
        <w:t xml:space="preserve">, F. (2017). Extending the use and prediction precision of subnational public opinion estimation. </w:t>
      </w:r>
      <w:r>
        <w:rPr>
          <w:rFonts w:ascii="Times New Roman" w:eastAsia="Times New Roman" w:hAnsi="Times New Roman" w:cs="Times New Roman"/>
          <w:i/>
          <w:color w:val="000000"/>
        </w:rPr>
        <w:t>American Journal of Political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61</w:t>
      </w:r>
      <w:r>
        <w:rPr>
          <w:rFonts w:ascii="Times New Roman" w:eastAsia="Times New Roman" w:hAnsi="Times New Roman" w:cs="Times New Roman"/>
          <w:color w:val="000000"/>
        </w:rPr>
        <w:t>, 1003–1022. doi:10.1111/ajps.12319</w:t>
      </w:r>
    </w:p>
    <w:p w14:paraId="28ADF98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Lewis, S. C., </w:t>
      </w:r>
      <w:proofErr w:type="spellStart"/>
      <w:r>
        <w:rPr>
          <w:rFonts w:ascii="Times New Roman" w:eastAsia="Times New Roman" w:hAnsi="Times New Roman" w:cs="Times New Roman"/>
          <w:color w:val="000000"/>
        </w:rPr>
        <w:t>Zamith</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Hermida</w:t>
      </w:r>
      <w:proofErr w:type="spellEnd"/>
      <w:r>
        <w:rPr>
          <w:rFonts w:ascii="Times New Roman" w:eastAsia="Times New Roman" w:hAnsi="Times New Roman" w:cs="Times New Roman"/>
          <w:color w:val="000000"/>
        </w:rPr>
        <w:t xml:space="preserve">, A. (2013). Content analysis in an era of big data: A hybrid approach to computational and manual methods. </w:t>
      </w:r>
      <w:r>
        <w:rPr>
          <w:rFonts w:ascii="Times New Roman" w:eastAsia="Times New Roman" w:hAnsi="Times New Roman" w:cs="Times New Roman"/>
          <w:i/>
          <w:color w:val="000000"/>
        </w:rPr>
        <w:t>Journal of Broadcasting &amp; Electronic Media</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57</w:t>
      </w:r>
      <w:r>
        <w:rPr>
          <w:rFonts w:ascii="Times New Roman" w:eastAsia="Times New Roman" w:hAnsi="Times New Roman" w:cs="Times New Roman"/>
          <w:color w:val="000000"/>
        </w:rPr>
        <w:t>, 34–52. doi:10.1080/08838151.2012.761702</w:t>
      </w:r>
    </w:p>
    <w:p w14:paraId="35496357"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Lind, F., Gruber, M., &amp; Boomgaarden, H. G. (2017). Content analysis by the crowd: Assessing the usability of crowdsourcing for coding latent constructs.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11</w:t>
      </w:r>
      <w:r>
        <w:rPr>
          <w:rFonts w:ascii="Times New Roman" w:eastAsia="Times New Roman" w:hAnsi="Times New Roman" w:cs="Times New Roman"/>
          <w:color w:val="000000"/>
        </w:rPr>
        <w:t>, 191–209. doi:10.1080/19312458.2017.1317338</w:t>
      </w:r>
    </w:p>
    <w:p w14:paraId="2B88A920" w14:textId="77777777" w:rsidR="00270305" w:rsidRPr="009A76E3"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lang w:val="de-AT"/>
        </w:rPr>
      </w:pPr>
      <w:r>
        <w:rPr>
          <w:rFonts w:ascii="Times New Roman" w:eastAsia="Times New Roman" w:hAnsi="Times New Roman" w:cs="Times New Roman"/>
          <w:color w:val="000000"/>
        </w:rPr>
        <w:t xml:space="preserve">Lowe, W., &amp; Benoit, K. (2013). Validating estimates of latent traits from textual data using human judgment as a benchmark. </w:t>
      </w:r>
      <w:r w:rsidRPr="009A76E3">
        <w:rPr>
          <w:rFonts w:ascii="Times New Roman" w:eastAsia="Times New Roman" w:hAnsi="Times New Roman" w:cs="Times New Roman"/>
          <w:i/>
          <w:color w:val="000000"/>
          <w:lang w:val="de-AT"/>
        </w:rPr>
        <w:t>Political Analysis</w:t>
      </w:r>
      <w:r w:rsidRPr="009A76E3">
        <w:rPr>
          <w:rFonts w:ascii="Times New Roman" w:eastAsia="Times New Roman" w:hAnsi="Times New Roman" w:cs="Times New Roman"/>
          <w:color w:val="000000"/>
          <w:lang w:val="de-AT"/>
        </w:rPr>
        <w:t xml:space="preserve">, </w:t>
      </w:r>
      <w:r w:rsidRPr="009A76E3">
        <w:rPr>
          <w:rFonts w:ascii="Times New Roman" w:eastAsia="Times New Roman" w:hAnsi="Times New Roman" w:cs="Times New Roman"/>
          <w:i/>
          <w:color w:val="000000"/>
          <w:lang w:val="de-AT"/>
        </w:rPr>
        <w:t>21</w:t>
      </w:r>
      <w:r w:rsidRPr="009A76E3">
        <w:rPr>
          <w:rFonts w:ascii="Times New Roman" w:eastAsia="Times New Roman" w:hAnsi="Times New Roman" w:cs="Times New Roman"/>
          <w:color w:val="000000"/>
          <w:lang w:val="de-AT"/>
        </w:rPr>
        <w:t>, 298–313. doi:10.1093/pan/mpt002</w:t>
      </w:r>
    </w:p>
    <w:p w14:paraId="351DB6AF"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Muddiman</w:t>
      </w:r>
      <w:proofErr w:type="spellEnd"/>
      <w:r>
        <w:rPr>
          <w:rFonts w:ascii="Times New Roman" w:eastAsia="Times New Roman" w:hAnsi="Times New Roman" w:cs="Times New Roman"/>
          <w:color w:val="000000"/>
        </w:rPr>
        <w:t xml:space="preserve">, A., McGregor, S. C., &amp; Stroud, N. J. (2018). (Re) claiming our expertise: Parsing large text corpora with manually validated and organic dictionaries.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Online first, doi:10.1080/10584609.2018.1517843.</w:t>
      </w:r>
    </w:p>
    <w:p w14:paraId="32E98025"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M., &amp; Pauwels, T. (2011). Measuring populism: Comparing two methods of content analysis. </w:t>
      </w:r>
      <w:r>
        <w:rPr>
          <w:rFonts w:ascii="Times New Roman" w:eastAsia="Times New Roman" w:hAnsi="Times New Roman" w:cs="Times New Roman"/>
          <w:i/>
          <w:color w:val="000000"/>
        </w:rPr>
        <w:t>West European Politics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34</w:t>
      </w:r>
      <w:r>
        <w:rPr>
          <w:rFonts w:ascii="Times New Roman" w:eastAsia="Times New Roman" w:hAnsi="Times New Roman" w:cs="Times New Roman"/>
          <w:color w:val="000000"/>
        </w:rPr>
        <w:t>, 1272–1283. doi:10.1080/01402382.2011.616665</w:t>
      </w:r>
    </w:p>
    <w:p w14:paraId="42E5EA3A"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M. (2013). Thematic content analysis using supervised machine learning: An empirical evaluation using German online news.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47</w:t>
      </w:r>
      <w:r>
        <w:rPr>
          <w:rFonts w:ascii="Times New Roman" w:eastAsia="Times New Roman" w:hAnsi="Times New Roman" w:cs="Times New Roman"/>
          <w:color w:val="000000"/>
        </w:rPr>
        <w:t>, 761–773. doi:10.1007/s11135-011-9545-7</w:t>
      </w:r>
    </w:p>
    <w:p w14:paraId="0957844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xml:space="preserve">, M. (2017). How measurement error in content analysis and self-reported media use leads to minimal media effect findings in linkage analyses: A simulation study.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34</w:t>
      </w:r>
      <w:r>
        <w:rPr>
          <w:rFonts w:ascii="Times New Roman" w:eastAsia="Times New Roman" w:hAnsi="Times New Roman" w:cs="Times New Roman"/>
          <w:color w:val="000000"/>
        </w:rPr>
        <w:t>, 323–343. doi:10.1080/10584609.2016.1235640</w:t>
      </w:r>
    </w:p>
    <w:p w14:paraId="262A1E6C" w14:textId="6FDF20CB" w:rsidR="001620F0" w:rsidRDefault="00270305" w:rsidP="005574FF">
      <w:pPr>
        <w:widowControl w:val="0"/>
        <w:pBdr>
          <w:top w:val="nil"/>
          <w:left w:val="nil"/>
          <w:bottom w:val="nil"/>
          <w:right w:val="nil"/>
          <w:between w:val="nil"/>
        </w:pBdr>
        <w:snapToGrid w:val="0"/>
        <w:ind w:left="720" w:hanging="720"/>
        <w:contextualSpacing/>
        <w:rPr>
          <w:rFonts w:ascii="Times New Roman" w:eastAsia="Times New Roman" w:hAnsi="Times New Roman" w:cs="Times New Roman"/>
        </w:rPr>
        <w:sectPr w:rsidR="001620F0">
          <w:type w:val="continuous"/>
          <w:pgSz w:w="11900" w:h="16840"/>
          <w:pgMar w:top="1440" w:right="1440" w:bottom="1440" w:left="1440" w:header="720" w:footer="720" w:gutter="0"/>
          <w:cols w:space="720"/>
        </w:sectPr>
      </w:pPr>
      <w:r>
        <w:rPr>
          <w:rFonts w:ascii="Times New Roman" w:eastAsia="Times New Roman" w:hAnsi="Times New Roman" w:cs="Times New Roman"/>
          <w:color w:val="000000"/>
        </w:rPr>
        <w:t xml:space="preserve">Young, L., &amp;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xml:space="preserve">, S. (2012). Affective news: The automated coding of sentiment in political texts.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29</w:t>
      </w:r>
      <w:r>
        <w:rPr>
          <w:rFonts w:ascii="Times New Roman" w:eastAsia="Times New Roman" w:hAnsi="Times New Roman" w:cs="Times New Roman"/>
          <w:color w:val="000000"/>
        </w:rPr>
        <w:t>, 205–231. doi:10.1080/10584609.2012.671234</w:t>
      </w:r>
      <w:r w:rsidR="0074776E">
        <w:br w:type="page"/>
      </w:r>
    </w:p>
    <w:p w14:paraId="38DDD048"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 xml:space="preserve">Table 1. </w:t>
      </w:r>
    </w:p>
    <w:p w14:paraId="308C29BB" w14:textId="77777777" w:rsidR="001620F0" w:rsidRDefault="001620F0">
      <w:pPr>
        <w:widowControl w:val="0"/>
        <w:spacing w:line="240" w:lineRule="auto"/>
        <w:ind w:firstLine="0"/>
        <w:rPr>
          <w:rFonts w:ascii="Times New Roman" w:eastAsia="Times New Roman" w:hAnsi="Times New Roman" w:cs="Times New Roman"/>
          <w:i/>
        </w:rPr>
      </w:pPr>
    </w:p>
    <w:p w14:paraId="0C29C108"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Results of the Systematic Literature Review, Study 1.</w:t>
      </w:r>
    </w:p>
    <w:p w14:paraId="38DEF812" w14:textId="77777777" w:rsidR="001620F0" w:rsidRDefault="001620F0">
      <w:pPr>
        <w:widowControl w:val="0"/>
        <w:spacing w:line="240" w:lineRule="auto"/>
        <w:ind w:firstLine="0"/>
        <w:rPr>
          <w:rFonts w:ascii="Times New Roman" w:eastAsia="Times New Roman" w:hAnsi="Times New Roman" w:cs="Times New Roman"/>
        </w:rPr>
      </w:pPr>
    </w:p>
    <w:tbl>
      <w:tblPr>
        <w:tblStyle w:val="2"/>
        <w:tblW w:w="9010" w:type="dxa"/>
        <w:tblBorders>
          <w:top w:val="nil"/>
          <w:left w:val="nil"/>
          <w:bottom w:val="nil"/>
          <w:right w:val="nil"/>
          <w:insideH w:val="nil"/>
          <w:insideV w:val="nil"/>
        </w:tblBorders>
        <w:tblLayout w:type="fixed"/>
        <w:tblLook w:val="0400" w:firstRow="0" w:lastRow="0" w:firstColumn="0" w:lastColumn="0" w:noHBand="0" w:noVBand="1"/>
      </w:tblPr>
      <w:tblGrid>
        <w:gridCol w:w="1838"/>
        <w:gridCol w:w="992"/>
        <w:gridCol w:w="1674"/>
        <w:gridCol w:w="1502"/>
        <w:gridCol w:w="1502"/>
        <w:gridCol w:w="1502"/>
      </w:tblGrid>
      <w:tr w:rsidR="001620F0" w14:paraId="096D0997" w14:textId="77777777">
        <w:tc>
          <w:tcPr>
            <w:tcW w:w="1838" w:type="dxa"/>
            <w:tcBorders>
              <w:top w:val="single" w:sz="8" w:space="0" w:color="000000"/>
              <w:bottom w:val="single" w:sz="8" w:space="0" w:color="000000"/>
            </w:tcBorders>
            <w:vAlign w:val="center"/>
          </w:tcPr>
          <w:p w14:paraId="5CDF8BCD"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Method</w:t>
            </w:r>
          </w:p>
          <w:p w14:paraId="07031955"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Used</w:t>
            </w:r>
          </w:p>
        </w:tc>
        <w:tc>
          <w:tcPr>
            <w:tcW w:w="992" w:type="dxa"/>
            <w:tcBorders>
              <w:top w:val="single" w:sz="8" w:space="0" w:color="000000"/>
              <w:bottom w:val="single" w:sz="8" w:space="0" w:color="000000"/>
            </w:tcBorders>
            <w:vAlign w:val="center"/>
          </w:tcPr>
          <w:p w14:paraId="1CEF8DE6" w14:textId="77777777" w:rsidR="001620F0" w:rsidRDefault="0074776E">
            <w:pPr>
              <w:widowControl w:val="0"/>
              <w:ind w:firstLine="0"/>
              <w:jc w:val="center"/>
              <w:rPr>
                <w:rFonts w:ascii="Times New Roman" w:eastAsia="Times New Roman" w:hAnsi="Times New Roman" w:cs="Times New Roman"/>
                <w:b/>
                <w:i/>
              </w:rPr>
            </w:pPr>
            <w:r>
              <w:rPr>
                <w:rFonts w:ascii="Times New Roman" w:eastAsia="Times New Roman" w:hAnsi="Times New Roman" w:cs="Times New Roman"/>
                <w:b/>
                <w:i/>
              </w:rPr>
              <w:t>N</w:t>
            </w:r>
          </w:p>
        </w:tc>
        <w:tc>
          <w:tcPr>
            <w:tcW w:w="1674" w:type="dxa"/>
            <w:tcBorders>
              <w:top w:val="single" w:sz="8" w:space="0" w:color="000000"/>
              <w:bottom w:val="single" w:sz="8" w:space="0" w:color="000000"/>
            </w:tcBorders>
            <w:vAlign w:val="center"/>
          </w:tcPr>
          <w:p w14:paraId="2D2376FD"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Refer to Gold Standard</w:t>
            </w:r>
          </w:p>
        </w:tc>
        <w:tc>
          <w:tcPr>
            <w:tcW w:w="1502" w:type="dxa"/>
            <w:tcBorders>
              <w:top w:val="single" w:sz="8" w:space="0" w:color="000000"/>
              <w:bottom w:val="single" w:sz="8" w:space="0" w:color="000000"/>
            </w:tcBorders>
            <w:vAlign w:val="center"/>
          </w:tcPr>
          <w:p w14:paraId="449897DC"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Report Reliability</w:t>
            </w:r>
          </w:p>
        </w:tc>
        <w:tc>
          <w:tcPr>
            <w:tcW w:w="1502" w:type="dxa"/>
            <w:tcBorders>
              <w:top w:val="single" w:sz="8" w:space="0" w:color="000000"/>
              <w:bottom w:val="single" w:sz="8" w:space="0" w:color="000000"/>
            </w:tcBorders>
            <w:vAlign w:val="center"/>
          </w:tcPr>
          <w:p w14:paraId="2D06A57F"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Refer to Validation</w:t>
            </w:r>
          </w:p>
        </w:tc>
        <w:tc>
          <w:tcPr>
            <w:tcW w:w="1502" w:type="dxa"/>
            <w:tcBorders>
              <w:top w:val="single" w:sz="8" w:space="0" w:color="000000"/>
              <w:bottom w:val="single" w:sz="8" w:space="0" w:color="000000"/>
            </w:tcBorders>
            <w:vAlign w:val="center"/>
          </w:tcPr>
          <w:p w14:paraId="7307B30E"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Report Validation measures</w:t>
            </w:r>
          </w:p>
        </w:tc>
      </w:tr>
      <w:tr w:rsidR="001620F0" w14:paraId="744D0C29" w14:textId="77777777">
        <w:trPr>
          <w:trHeight w:val="440"/>
        </w:trPr>
        <w:tc>
          <w:tcPr>
            <w:tcW w:w="1838" w:type="dxa"/>
            <w:tcBorders>
              <w:top w:val="single" w:sz="8" w:space="0" w:color="000000"/>
            </w:tcBorders>
            <w:vAlign w:val="center"/>
          </w:tcPr>
          <w:p w14:paraId="37158FBE"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Dictionary</w:t>
            </w:r>
          </w:p>
        </w:tc>
        <w:tc>
          <w:tcPr>
            <w:tcW w:w="992" w:type="dxa"/>
            <w:tcBorders>
              <w:top w:val="single" w:sz="8" w:space="0" w:color="000000"/>
            </w:tcBorders>
            <w:vAlign w:val="center"/>
          </w:tcPr>
          <w:p w14:paraId="5138341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55</w:t>
            </w:r>
          </w:p>
        </w:tc>
        <w:tc>
          <w:tcPr>
            <w:tcW w:w="1674" w:type="dxa"/>
            <w:tcBorders>
              <w:top w:val="single" w:sz="8" w:space="0" w:color="000000"/>
            </w:tcBorders>
            <w:vAlign w:val="center"/>
          </w:tcPr>
          <w:p w14:paraId="7433BF9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29 (53%)</w:t>
            </w:r>
          </w:p>
        </w:tc>
        <w:tc>
          <w:tcPr>
            <w:tcW w:w="1502" w:type="dxa"/>
            <w:tcBorders>
              <w:top w:val="single" w:sz="8" w:space="0" w:color="000000"/>
            </w:tcBorders>
            <w:vAlign w:val="center"/>
          </w:tcPr>
          <w:p w14:paraId="004A884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9 (16%)</w:t>
            </w:r>
          </w:p>
        </w:tc>
        <w:tc>
          <w:tcPr>
            <w:tcW w:w="1502" w:type="dxa"/>
            <w:tcBorders>
              <w:top w:val="single" w:sz="8" w:space="0" w:color="000000"/>
            </w:tcBorders>
            <w:vAlign w:val="center"/>
          </w:tcPr>
          <w:p w14:paraId="465C00D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27 (49%)</w:t>
            </w:r>
          </w:p>
        </w:tc>
        <w:tc>
          <w:tcPr>
            <w:tcW w:w="1502" w:type="dxa"/>
            <w:tcBorders>
              <w:top w:val="single" w:sz="8" w:space="0" w:color="000000"/>
            </w:tcBorders>
            <w:vAlign w:val="center"/>
          </w:tcPr>
          <w:p w14:paraId="5299E0A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21 (38%)</w:t>
            </w:r>
          </w:p>
        </w:tc>
      </w:tr>
      <w:tr w:rsidR="001620F0" w14:paraId="6466955C" w14:textId="77777777">
        <w:trPr>
          <w:trHeight w:val="400"/>
        </w:trPr>
        <w:tc>
          <w:tcPr>
            <w:tcW w:w="1838" w:type="dxa"/>
            <w:tcBorders>
              <w:bottom w:val="single" w:sz="8" w:space="0" w:color="000000"/>
            </w:tcBorders>
            <w:vAlign w:val="center"/>
          </w:tcPr>
          <w:p w14:paraId="4AD86D64"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Supervised ML</w:t>
            </w:r>
          </w:p>
        </w:tc>
        <w:tc>
          <w:tcPr>
            <w:tcW w:w="992" w:type="dxa"/>
            <w:tcBorders>
              <w:bottom w:val="single" w:sz="8" w:space="0" w:color="000000"/>
            </w:tcBorders>
            <w:vAlign w:val="center"/>
          </w:tcPr>
          <w:p w14:paraId="6BE96FC4"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18</w:t>
            </w:r>
          </w:p>
        </w:tc>
        <w:tc>
          <w:tcPr>
            <w:tcW w:w="1674" w:type="dxa"/>
            <w:tcBorders>
              <w:bottom w:val="single" w:sz="8" w:space="0" w:color="000000"/>
            </w:tcBorders>
            <w:vAlign w:val="center"/>
          </w:tcPr>
          <w:p w14:paraId="75719541"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16 (89%)</w:t>
            </w:r>
          </w:p>
        </w:tc>
        <w:tc>
          <w:tcPr>
            <w:tcW w:w="1502" w:type="dxa"/>
            <w:tcBorders>
              <w:bottom w:val="single" w:sz="8" w:space="0" w:color="000000"/>
            </w:tcBorders>
            <w:vAlign w:val="center"/>
          </w:tcPr>
          <w:p w14:paraId="2177E3EA"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10 (56%)</w:t>
            </w:r>
          </w:p>
        </w:tc>
        <w:tc>
          <w:tcPr>
            <w:tcW w:w="1502" w:type="dxa"/>
            <w:tcBorders>
              <w:bottom w:val="single" w:sz="8" w:space="0" w:color="000000"/>
            </w:tcBorders>
            <w:vAlign w:val="center"/>
          </w:tcPr>
          <w:p w14:paraId="0F6F40E2"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15 (83%)</w:t>
            </w:r>
          </w:p>
        </w:tc>
        <w:tc>
          <w:tcPr>
            <w:tcW w:w="1502" w:type="dxa"/>
            <w:tcBorders>
              <w:bottom w:val="single" w:sz="8" w:space="0" w:color="000000"/>
            </w:tcBorders>
            <w:vAlign w:val="center"/>
          </w:tcPr>
          <w:p w14:paraId="3A18CC68"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12 (67%)</w:t>
            </w:r>
          </w:p>
        </w:tc>
      </w:tr>
      <w:tr w:rsidR="001620F0" w14:paraId="1FE58274" w14:textId="77777777">
        <w:trPr>
          <w:trHeight w:val="440"/>
        </w:trPr>
        <w:tc>
          <w:tcPr>
            <w:tcW w:w="1838" w:type="dxa"/>
            <w:tcBorders>
              <w:top w:val="single" w:sz="8" w:space="0" w:color="000000"/>
              <w:bottom w:val="single" w:sz="8" w:space="0" w:color="000000"/>
            </w:tcBorders>
            <w:vAlign w:val="center"/>
          </w:tcPr>
          <w:p w14:paraId="4E7CD39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Total</w:t>
            </w:r>
          </w:p>
        </w:tc>
        <w:tc>
          <w:tcPr>
            <w:tcW w:w="992" w:type="dxa"/>
            <w:tcBorders>
              <w:top w:val="single" w:sz="8" w:space="0" w:color="000000"/>
              <w:bottom w:val="single" w:sz="8" w:space="0" w:color="000000"/>
            </w:tcBorders>
            <w:vAlign w:val="center"/>
          </w:tcPr>
          <w:p w14:paraId="25CF5580"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73</w:t>
            </w:r>
          </w:p>
        </w:tc>
        <w:tc>
          <w:tcPr>
            <w:tcW w:w="1674" w:type="dxa"/>
            <w:tcBorders>
              <w:top w:val="single" w:sz="8" w:space="0" w:color="000000"/>
              <w:bottom w:val="single" w:sz="8" w:space="0" w:color="000000"/>
            </w:tcBorders>
            <w:vAlign w:val="center"/>
          </w:tcPr>
          <w:p w14:paraId="1E0FE811"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45 (62%)</w:t>
            </w:r>
          </w:p>
        </w:tc>
        <w:tc>
          <w:tcPr>
            <w:tcW w:w="1502" w:type="dxa"/>
            <w:tcBorders>
              <w:top w:val="single" w:sz="8" w:space="0" w:color="000000"/>
              <w:bottom w:val="single" w:sz="8" w:space="0" w:color="000000"/>
            </w:tcBorders>
            <w:vAlign w:val="center"/>
          </w:tcPr>
          <w:p w14:paraId="6346A27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19 (26%)</w:t>
            </w:r>
          </w:p>
        </w:tc>
        <w:tc>
          <w:tcPr>
            <w:tcW w:w="1502" w:type="dxa"/>
            <w:tcBorders>
              <w:top w:val="single" w:sz="8" w:space="0" w:color="000000"/>
              <w:bottom w:val="single" w:sz="8" w:space="0" w:color="000000"/>
            </w:tcBorders>
            <w:vAlign w:val="center"/>
          </w:tcPr>
          <w:p w14:paraId="27D3F50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42 (58%)</w:t>
            </w:r>
          </w:p>
        </w:tc>
        <w:tc>
          <w:tcPr>
            <w:tcW w:w="1502" w:type="dxa"/>
            <w:tcBorders>
              <w:top w:val="single" w:sz="8" w:space="0" w:color="000000"/>
              <w:bottom w:val="single" w:sz="8" w:space="0" w:color="000000"/>
            </w:tcBorders>
            <w:vAlign w:val="center"/>
          </w:tcPr>
          <w:p w14:paraId="096C6ED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33 (45%)</w:t>
            </w:r>
          </w:p>
        </w:tc>
      </w:tr>
    </w:tbl>
    <w:p w14:paraId="42CA6D23" w14:textId="77777777" w:rsidR="001620F0" w:rsidRDefault="001620F0">
      <w:pPr>
        <w:widowControl w:val="0"/>
        <w:spacing w:line="240" w:lineRule="auto"/>
        <w:ind w:firstLine="0"/>
        <w:rPr>
          <w:rFonts w:ascii="Times New Roman" w:eastAsia="Times New Roman" w:hAnsi="Times New Roman" w:cs="Times New Roman"/>
          <w:b/>
          <w:i/>
          <w:sz w:val="12"/>
          <w:szCs w:val="12"/>
        </w:rPr>
      </w:pPr>
    </w:p>
    <w:p w14:paraId="6AC9BF1D" w14:textId="77777777" w:rsidR="001620F0" w:rsidRDefault="0074776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b/>
          <w:i/>
        </w:rPr>
        <w:t>Note</w:t>
      </w:r>
      <w:r>
        <w:rPr>
          <w:rFonts w:ascii="Times New Roman" w:eastAsia="Times New Roman" w:hAnsi="Times New Roman" w:cs="Times New Roman"/>
        </w:rPr>
        <w:t>: Percentages refer to share of articles using mentioned method.</w:t>
      </w:r>
    </w:p>
    <w:p w14:paraId="58B5AED9" w14:textId="77777777" w:rsidR="001620F0" w:rsidRDefault="001620F0">
      <w:pPr>
        <w:widowControl w:val="0"/>
        <w:spacing w:line="240" w:lineRule="auto"/>
        <w:ind w:firstLine="0"/>
        <w:rPr>
          <w:rFonts w:ascii="Times New Roman" w:eastAsia="Times New Roman" w:hAnsi="Times New Roman" w:cs="Times New Roman"/>
        </w:rPr>
      </w:pPr>
    </w:p>
    <w:p w14:paraId="4D01A9A7" w14:textId="77777777" w:rsidR="001620F0" w:rsidRDefault="001620F0">
      <w:pPr>
        <w:widowControl w:val="0"/>
        <w:spacing w:line="240" w:lineRule="auto"/>
        <w:ind w:firstLine="0"/>
        <w:rPr>
          <w:rFonts w:ascii="Times New Roman" w:eastAsia="Times New Roman" w:hAnsi="Times New Roman" w:cs="Times New Roman"/>
        </w:rPr>
      </w:pPr>
    </w:p>
    <w:p w14:paraId="53D637F2" w14:textId="77777777" w:rsidR="001620F0" w:rsidRDefault="001620F0">
      <w:pPr>
        <w:widowControl w:val="0"/>
        <w:spacing w:line="240" w:lineRule="auto"/>
        <w:ind w:firstLine="0"/>
        <w:rPr>
          <w:rFonts w:ascii="Times New Roman" w:eastAsia="Times New Roman" w:hAnsi="Times New Roman" w:cs="Times New Roman"/>
        </w:rPr>
      </w:pPr>
    </w:p>
    <w:p w14:paraId="5C2D154E" w14:textId="77777777" w:rsidR="001620F0" w:rsidRDefault="001620F0">
      <w:pPr>
        <w:widowControl w:val="0"/>
        <w:spacing w:line="240" w:lineRule="auto"/>
        <w:ind w:firstLine="0"/>
        <w:rPr>
          <w:rFonts w:ascii="Times New Roman" w:eastAsia="Times New Roman" w:hAnsi="Times New Roman" w:cs="Times New Roman"/>
        </w:rPr>
      </w:pPr>
    </w:p>
    <w:p w14:paraId="48973BBC"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 xml:space="preserve">Table 2. </w:t>
      </w:r>
    </w:p>
    <w:p w14:paraId="6CDB7270" w14:textId="77777777" w:rsidR="001620F0" w:rsidRDefault="001620F0">
      <w:pPr>
        <w:widowControl w:val="0"/>
        <w:spacing w:line="240" w:lineRule="auto"/>
        <w:ind w:firstLine="0"/>
        <w:rPr>
          <w:rFonts w:ascii="Times New Roman" w:eastAsia="Times New Roman" w:hAnsi="Times New Roman" w:cs="Times New Roman"/>
          <w:i/>
        </w:rPr>
      </w:pPr>
    </w:p>
    <w:p w14:paraId="39C2160B"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Decision Scenarios Based on Observed vs. True Classiﬁcation Performance, Study 2.</w:t>
      </w:r>
    </w:p>
    <w:p w14:paraId="65D47870" w14:textId="77777777" w:rsidR="001620F0" w:rsidRDefault="001620F0">
      <w:pPr>
        <w:widowControl w:val="0"/>
        <w:spacing w:line="240" w:lineRule="auto"/>
        <w:ind w:firstLine="0"/>
        <w:rPr>
          <w:rFonts w:ascii="Times New Roman" w:eastAsia="Times New Roman" w:hAnsi="Times New Roman" w:cs="Times New Roman"/>
          <w:i/>
        </w:rPr>
      </w:pPr>
    </w:p>
    <w:tbl>
      <w:tblPr>
        <w:tblStyle w:val="1"/>
        <w:tblW w:w="8832" w:type="dxa"/>
        <w:tblBorders>
          <w:top w:val="nil"/>
          <w:left w:val="nil"/>
          <w:bottom w:val="nil"/>
          <w:right w:val="nil"/>
          <w:insideH w:val="nil"/>
          <w:insideV w:val="nil"/>
        </w:tblBorders>
        <w:tblLayout w:type="fixed"/>
        <w:tblLook w:val="0400" w:firstRow="0" w:lastRow="0" w:firstColumn="0" w:lastColumn="0" w:noHBand="0" w:noVBand="1"/>
      </w:tblPr>
      <w:tblGrid>
        <w:gridCol w:w="2944"/>
        <w:gridCol w:w="2944"/>
        <w:gridCol w:w="2944"/>
      </w:tblGrid>
      <w:tr w:rsidR="001620F0" w14:paraId="278E522F" w14:textId="77777777">
        <w:trPr>
          <w:trHeight w:val="160"/>
        </w:trPr>
        <w:tc>
          <w:tcPr>
            <w:tcW w:w="2944" w:type="dxa"/>
            <w:vMerge w:val="restart"/>
            <w:tcBorders>
              <w:top w:val="single" w:sz="8" w:space="0" w:color="000000"/>
            </w:tcBorders>
            <w:vAlign w:val="bottom"/>
          </w:tcPr>
          <w:p w14:paraId="231D55BA"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Observed performance</w:t>
            </w:r>
          </w:p>
        </w:tc>
        <w:tc>
          <w:tcPr>
            <w:tcW w:w="5888" w:type="dxa"/>
            <w:gridSpan w:val="2"/>
            <w:tcBorders>
              <w:top w:val="single" w:sz="8" w:space="0" w:color="000000"/>
              <w:bottom w:val="single" w:sz="8" w:space="0" w:color="000000"/>
            </w:tcBorders>
            <w:vAlign w:val="center"/>
          </w:tcPr>
          <w:p w14:paraId="376E8FC5"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True classification performance</w:t>
            </w:r>
          </w:p>
        </w:tc>
      </w:tr>
      <w:tr w:rsidR="001620F0" w14:paraId="5BCAE77F" w14:textId="77777777">
        <w:trPr>
          <w:trHeight w:val="300"/>
        </w:trPr>
        <w:tc>
          <w:tcPr>
            <w:tcW w:w="2944" w:type="dxa"/>
            <w:vMerge/>
            <w:tcBorders>
              <w:top w:val="single" w:sz="8" w:space="0" w:color="000000"/>
            </w:tcBorders>
            <w:vAlign w:val="bottom"/>
          </w:tcPr>
          <w:p w14:paraId="19F391D8" w14:textId="77777777" w:rsidR="001620F0" w:rsidRDefault="001620F0">
            <w:pPr>
              <w:widowControl w:val="0"/>
              <w:pBdr>
                <w:top w:val="nil"/>
                <w:left w:val="nil"/>
                <w:bottom w:val="nil"/>
                <w:right w:val="nil"/>
                <w:between w:val="nil"/>
              </w:pBdr>
              <w:spacing w:line="276" w:lineRule="auto"/>
              <w:ind w:firstLine="0"/>
              <w:rPr>
                <w:rFonts w:ascii="Times New Roman" w:eastAsia="Times New Roman" w:hAnsi="Times New Roman" w:cs="Times New Roman"/>
                <w:b/>
              </w:rPr>
            </w:pPr>
          </w:p>
        </w:tc>
        <w:tc>
          <w:tcPr>
            <w:tcW w:w="2944" w:type="dxa"/>
            <w:tcBorders>
              <w:top w:val="single" w:sz="8" w:space="0" w:color="000000"/>
              <w:bottom w:val="single" w:sz="8" w:space="0" w:color="000000"/>
            </w:tcBorders>
            <w:vAlign w:val="center"/>
          </w:tcPr>
          <w:p w14:paraId="302ECAD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Below threshold</w:t>
            </w:r>
          </w:p>
        </w:tc>
        <w:tc>
          <w:tcPr>
            <w:tcW w:w="2944" w:type="dxa"/>
            <w:tcBorders>
              <w:top w:val="single" w:sz="8" w:space="0" w:color="000000"/>
              <w:bottom w:val="single" w:sz="8" w:space="0" w:color="000000"/>
            </w:tcBorders>
            <w:vAlign w:val="center"/>
          </w:tcPr>
          <w:p w14:paraId="0E292707"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Above threshold</w:t>
            </w:r>
          </w:p>
        </w:tc>
      </w:tr>
      <w:tr w:rsidR="001620F0" w14:paraId="5925A670" w14:textId="77777777">
        <w:trPr>
          <w:trHeight w:val="400"/>
        </w:trPr>
        <w:tc>
          <w:tcPr>
            <w:tcW w:w="2944" w:type="dxa"/>
            <w:tcBorders>
              <w:top w:val="single" w:sz="8" w:space="0" w:color="000000"/>
            </w:tcBorders>
            <w:vAlign w:val="center"/>
          </w:tcPr>
          <w:p w14:paraId="121FD692"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Below threshold</w:t>
            </w:r>
          </w:p>
        </w:tc>
        <w:tc>
          <w:tcPr>
            <w:tcW w:w="2944" w:type="dxa"/>
            <w:tcBorders>
              <w:top w:val="single" w:sz="8" w:space="0" w:color="000000"/>
            </w:tcBorders>
            <w:vAlign w:val="center"/>
          </w:tcPr>
          <w:p w14:paraId="6A7753F0"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True Negative</w:t>
            </w:r>
          </w:p>
        </w:tc>
        <w:tc>
          <w:tcPr>
            <w:tcW w:w="2944" w:type="dxa"/>
            <w:tcBorders>
              <w:top w:val="single" w:sz="8" w:space="0" w:color="000000"/>
            </w:tcBorders>
            <w:vAlign w:val="center"/>
          </w:tcPr>
          <w:p w14:paraId="7EDC012A"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False Negative (Type II)</w:t>
            </w:r>
          </w:p>
        </w:tc>
      </w:tr>
      <w:tr w:rsidR="001620F0" w14:paraId="35A39A26" w14:textId="77777777">
        <w:trPr>
          <w:trHeight w:val="400"/>
        </w:trPr>
        <w:tc>
          <w:tcPr>
            <w:tcW w:w="2944" w:type="dxa"/>
            <w:tcBorders>
              <w:bottom w:val="single" w:sz="8" w:space="0" w:color="000000"/>
            </w:tcBorders>
            <w:vAlign w:val="center"/>
          </w:tcPr>
          <w:p w14:paraId="146EEC0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Above threshold</w:t>
            </w:r>
          </w:p>
        </w:tc>
        <w:tc>
          <w:tcPr>
            <w:tcW w:w="2944" w:type="dxa"/>
            <w:tcBorders>
              <w:bottom w:val="single" w:sz="8" w:space="0" w:color="000000"/>
            </w:tcBorders>
            <w:vAlign w:val="center"/>
          </w:tcPr>
          <w:p w14:paraId="7E61C47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False Positive (Type I)</w:t>
            </w:r>
          </w:p>
        </w:tc>
        <w:tc>
          <w:tcPr>
            <w:tcW w:w="2944" w:type="dxa"/>
            <w:tcBorders>
              <w:bottom w:val="single" w:sz="8" w:space="0" w:color="000000"/>
            </w:tcBorders>
            <w:vAlign w:val="center"/>
          </w:tcPr>
          <w:p w14:paraId="07BB406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True Positive</w:t>
            </w:r>
          </w:p>
        </w:tc>
      </w:tr>
    </w:tbl>
    <w:p w14:paraId="605D63A4" w14:textId="77777777" w:rsidR="001620F0" w:rsidRDefault="001620F0">
      <w:pPr>
        <w:widowControl w:val="0"/>
        <w:spacing w:line="240" w:lineRule="auto"/>
        <w:ind w:firstLine="0"/>
        <w:rPr>
          <w:rFonts w:ascii="Times New Roman" w:eastAsia="Times New Roman" w:hAnsi="Times New Roman" w:cs="Times New Roman"/>
        </w:rPr>
      </w:pPr>
    </w:p>
    <w:p w14:paraId="79C4817C" w14:textId="77777777" w:rsidR="001620F0" w:rsidRDefault="001620F0">
      <w:pPr>
        <w:widowControl w:val="0"/>
        <w:spacing w:line="240" w:lineRule="auto"/>
        <w:ind w:firstLine="0"/>
        <w:rPr>
          <w:rFonts w:ascii="Times New Roman" w:eastAsia="Times New Roman" w:hAnsi="Times New Roman" w:cs="Times New Roman"/>
        </w:rPr>
      </w:pPr>
    </w:p>
    <w:p w14:paraId="02A87C5E" w14:textId="77777777" w:rsidR="007B6B68" w:rsidRPr="00114567" w:rsidRDefault="007B6B68" w:rsidP="007B6B68">
      <w:pPr>
        <w:widowControl w:val="0"/>
        <w:pBdr>
          <w:top w:val="nil"/>
          <w:left w:val="nil"/>
          <w:bottom w:val="nil"/>
          <w:right w:val="nil"/>
          <w:between w:val="nil"/>
        </w:pBdr>
        <w:spacing w:line="276" w:lineRule="auto"/>
        <w:ind w:firstLine="0"/>
        <w:rPr>
          <w:rFonts w:ascii="Times New Roman" w:eastAsia="Times New Roman" w:hAnsi="Times New Roman" w:cs="Times New Roman"/>
        </w:rPr>
        <w:sectPr w:rsidR="007B6B68" w:rsidRPr="00114567">
          <w:type w:val="continuous"/>
          <w:pgSz w:w="11900" w:h="16840"/>
          <w:pgMar w:top="1440" w:right="1440" w:bottom="1440" w:left="1440" w:header="720" w:footer="720" w:gutter="0"/>
          <w:cols w:space="720"/>
        </w:sectPr>
      </w:pPr>
      <w:r w:rsidRPr="00114567">
        <w:br w:type="page"/>
      </w:r>
    </w:p>
    <w:p w14:paraId="14B7E19E"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28071FBF" wp14:editId="1B3F2048">
            <wp:extent cx="5469162" cy="3870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662" cy="3873435"/>
                    </a:xfrm>
                    <a:prstGeom prst="rect">
                      <a:avLst/>
                    </a:prstGeom>
                    <a:noFill/>
                    <a:ln>
                      <a:noFill/>
                    </a:ln>
                  </pic:spPr>
                </pic:pic>
              </a:graphicData>
            </a:graphic>
          </wp:inline>
        </w:drawing>
      </w:r>
    </w:p>
    <w:p w14:paraId="6D57181B"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6DB43B7D" wp14:editId="5628E8D0">
            <wp:extent cx="5390695" cy="3689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048" cy="3698637"/>
                    </a:xfrm>
                    <a:prstGeom prst="rect">
                      <a:avLst/>
                    </a:prstGeom>
                    <a:noFill/>
                    <a:ln>
                      <a:noFill/>
                    </a:ln>
                  </pic:spPr>
                </pic:pic>
              </a:graphicData>
            </a:graphic>
          </wp:inline>
        </w:drawing>
      </w:r>
    </w:p>
    <w:p w14:paraId="4144AD02" w14:textId="4DCFDF85" w:rsidR="007B6B68" w:rsidRPr="00114567" w:rsidRDefault="007B6B68" w:rsidP="007B6B68">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1. Percentage of decision error and relative bias in F1-score (over 1000 simulations per each scenario), Naïve Bayes classifier. </w:t>
      </w:r>
      <w:r w:rsidR="00AB7B45">
        <w:rPr>
          <w:rFonts w:ascii="Times New Roman" w:eastAsia="Times New Roman" w:hAnsi="Times New Roman" w:cs="Times New Roman"/>
        </w:rPr>
        <w:t xml:space="preserve">Results of </w:t>
      </w:r>
      <w:r w:rsidR="00AB7B45" w:rsidRPr="00114567">
        <w:rPr>
          <w:rFonts w:ascii="Times New Roman" w:eastAsia="Times New Roman" w:hAnsi="Times New Roman" w:cs="Times New Roman"/>
        </w:rPr>
        <w:t>GLM</w:t>
      </w:r>
      <w:r w:rsidR="00AB7B45">
        <w:rPr>
          <w:rFonts w:ascii="Times New Roman" w:eastAsia="Times New Roman" w:hAnsi="Times New Roman" w:cs="Times New Roman"/>
        </w:rPr>
        <w:t xml:space="preserve"> classifier and dictionary approaches are presented in online appendix.</w:t>
      </w:r>
    </w:p>
    <w:p w14:paraId="02AE0078"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 xml:space="preserve">Note: Upper panel = Proportion of cases (each simulation run) incorrectly conclude on classiﬁcation performances. Lower panel = Relative bias in F1 scores among 1000 replications, with their median and 95% percentile conﬁdence intervals. </w:t>
      </w:r>
    </w:p>
    <w:sectPr w:rsidR="007B6B68" w:rsidRPr="00114567">
      <w:type w:val="continuous"/>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56D1C" w14:textId="77777777" w:rsidR="00EF3E8E" w:rsidRDefault="00EF3E8E">
      <w:pPr>
        <w:spacing w:line="240" w:lineRule="auto"/>
      </w:pPr>
      <w:r>
        <w:separator/>
      </w:r>
    </w:p>
  </w:endnote>
  <w:endnote w:type="continuationSeparator" w:id="0">
    <w:p w14:paraId="7B23138F" w14:textId="77777777" w:rsidR="00EF3E8E" w:rsidRDefault="00EF3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A20FC" w14:textId="77777777" w:rsidR="00EF3E8E" w:rsidRDefault="00EF3E8E" w:rsidP="00D90D66">
      <w:pPr>
        <w:widowControl w:val="0"/>
        <w:snapToGrid w:val="0"/>
        <w:spacing w:line="168" w:lineRule="auto"/>
        <w:contextualSpacing/>
      </w:pPr>
      <w:r>
        <w:separator/>
      </w:r>
    </w:p>
  </w:footnote>
  <w:footnote w:type="continuationSeparator" w:id="0">
    <w:p w14:paraId="40E9393F" w14:textId="77777777" w:rsidR="00EF3E8E" w:rsidRDefault="00EF3E8E" w:rsidP="00D90D66">
      <w:pPr>
        <w:snapToGrid w:val="0"/>
        <w:spacing w:line="168" w:lineRule="auto"/>
        <w:contextualSpacing/>
      </w:pPr>
      <w:r>
        <w:continuationSeparator/>
      </w:r>
    </w:p>
  </w:footnote>
  <w:footnote w:type="continuationNotice" w:id="1">
    <w:p w14:paraId="6CD266DD" w14:textId="77777777" w:rsidR="00EF3E8E" w:rsidRDefault="00EF3E8E" w:rsidP="008645E4">
      <w:pPr>
        <w:snapToGrid w:val="0"/>
        <w:spacing w:line="120" w:lineRule="auto"/>
        <w:contextualSpacing/>
      </w:pPr>
    </w:p>
  </w:footnote>
  <w:footnote w:id="2">
    <w:p w14:paraId="0354BFD6"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Here, we use the term “gold standard” and “ground truth” largely interchangeably, denoting some forms of “objective” (or intersubjectively valid) data that serve as the reference.</w:t>
      </w:r>
    </w:p>
  </w:footnote>
  <w:footnote w:id="3">
    <w:p w14:paraId="65502093" w14:textId="09FE6D99" w:rsidR="006A4AE2" w:rsidRPr="003E1F3F" w:rsidRDefault="006A4AE2" w:rsidP="00831BFA">
      <w:pPr>
        <w:widowControl w:val="0"/>
        <w:snapToGrid w:val="0"/>
        <w:spacing w:line="240" w:lineRule="auto"/>
        <w:contextualSpacing/>
        <w:rPr>
          <w:rFonts w:ascii="Times New Roman" w:eastAsia="Times New Roman" w:hAnsi="Times New Roman" w:cs="Times New Roman"/>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sz w:val="22"/>
          <w:szCs w:val="22"/>
        </w:rPr>
        <w:t xml:space="preserve"> Whereas dictionary-based or supervised learning methods assume already well-defined categories, unsupervised methods such as LDA topic modeling generally aim to inductively “discover” new classifications without any human input. Since our primary interest lies in the interplay of human input and machine output, we do not consider unsupervised methods here. Also, our definition (inevitably) excludes automatic approaches of merely </w:t>
      </w:r>
      <w:r w:rsidRPr="003E1F3F">
        <w:rPr>
          <w:rFonts w:ascii="Times New Roman" w:eastAsia="Times New Roman" w:hAnsi="Times New Roman" w:cs="Times New Roman"/>
          <w:i/>
          <w:sz w:val="22"/>
          <w:szCs w:val="22"/>
        </w:rPr>
        <w:t>acquiring</w:t>
      </w:r>
      <w:r w:rsidRPr="003E1F3F">
        <w:rPr>
          <w:rFonts w:ascii="Times New Roman" w:eastAsia="Times New Roman" w:hAnsi="Times New Roman" w:cs="Times New Roman"/>
          <w:sz w:val="22"/>
          <w:szCs w:val="22"/>
        </w:rPr>
        <w:t xml:space="preserve"> data, or traditional manual content analysis but make use of automated procedures in tasks other than the actual coding process (such as in data entry or data management: e.g., Lewis, </w:t>
      </w:r>
      <w:proofErr w:type="spellStart"/>
      <w:r w:rsidRPr="003E1F3F">
        <w:rPr>
          <w:rFonts w:ascii="Times New Roman" w:eastAsia="Times New Roman" w:hAnsi="Times New Roman" w:cs="Times New Roman"/>
          <w:sz w:val="22"/>
          <w:szCs w:val="22"/>
        </w:rPr>
        <w:t>Zamith</w:t>
      </w:r>
      <w:proofErr w:type="spellEnd"/>
      <w:r w:rsidRPr="003E1F3F">
        <w:rPr>
          <w:rFonts w:ascii="Times New Roman" w:eastAsia="Times New Roman" w:hAnsi="Times New Roman" w:cs="Times New Roman"/>
          <w:sz w:val="22"/>
          <w:szCs w:val="22"/>
        </w:rPr>
        <w:t xml:space="preserve">, &amp; </w:t>
      </w:r>
      <w:proofErr w:type="spellStart"/>
      <w:r w:rsidRPr="003E1F3F">
        <w:rPr>
          <w:rFonts w:ascii="Times New Roman" w:eastAsia="Times New Roman" w:hAnsi="Times New Roman" w:cs="Times New Roman"/>
          <w:sz w:val="22"/>
          <w:szCs w:val="22"/>
        </w:rPr>
        <w:t>Hermida</w:t>
      </w:r>
      <w:proofErr w:type="spellEnd"/>
      <w:r w:rsidRPr="003E1F3F">
        <w:rPr>
          <w:rFonts w:ascii="Times New Roman" w:eastAsia="Times New Roman" w:hAnsi="Times New Roman" w:cs="Times New Roman"/>
          <w:sz w:val="22"/>
          <w:szCs w:val="22"/>
        </w:rPr>
        <w:t>, 2013).</w:t>
      </w:r>
    </w:p>
  </w:footnote>
  <w:footnote w:id="4">
    <w:p w14:paraId="4DFE8B35"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However, a great deal of labor-intensive human input is usually required when building and constructing a well-defined dictionary (</w:t>
      </w:r>
      <w:proofErr w:type="spellStart"/>
      <w:r w:rsidRPr="003E1F3F">
        <w:rPr>
          <w:rFonts w:ascii="Times New Roman" w:eastAsia="Times New Roman" w:hAnsi="Times New Roman" w:cs="Times New Roman"/>
          <w:color w:val="000000"/>
          <w:sz w:val="22"/>
          <w:szCs w:val="22"/>
        </w:rPr>
        <w:t>Muddiman</w:t>
      </w:r>
      <w:proofErr w:type="spellEnd"/>
      <w:r w:rsidRPr="003E1F3F">
        <w:rPr>
          <w:rFonts w:ascii="Times New Roman" w:eastAsia="Times New Roman" w:hAnsi="Times New Roman" w:cs="Times New Roman"/>
          <w:color w:val="000000"/>
          <w:sz w:val="22"/>
          <w:szCs w:val="22"/>
        </w:rPr>
        <w:t xml:space="preserve">, McGregor, &amp; Stroud, 2018; Young &amp; </w:t>
      </w:r>
      <w:proofErr w:type="spellStart"/>
      <w:r w:rsidRPr="003E1F3F">
        <w:rPr>
          <w:rFonts w:ascii="Times New Roman" w:eastAsia="Times New Roman" w:hAnsi="Times New Roman" w:cs="Times New Roman"/>
          <w:color w:val="000000"/>
          <w:sz w:val="22"/>
          <w:szCs w:val="22"/>
        </w:rPr>
        <w:t>Soroka</w:t>
      </w:r>
      <w:proofErr w:type="spellEnd"/>
      <w:r w:rsidRPr="003E1F3F">
        <w:rPr>
          <w:rFonts w:ascii="Times New Roman" w:eastAsia="Times New Roman" w:hAnsi="Times New Roman" w:cs="Times New Roman"/>
          <w:color w:val="000000"/>
          <w:sz w:val="22"/>
          <w:szCs w:val="22"/>
        </w:rPr>
        <w:t>, 2012). Due to its labor-intensive nature, recent applications in this area increasingly turn to “crowdcoding”, where the manual labor of highly trained yet few numbers of human coders are replaced with a large number of (little or untrained) crowd-coding workers (</w:t>
      </w:r>
      <w:proofErr w:type="spellStart"/>
      <w:r w:rsidRPr="003E1F3F">
        <w:rPr>
          <w:rFonts w:ascii="Times New Roman" w:eastAsia="Times New Roman" w:hAnsi="Times New Roman" w:cs="Times New Roman"/>
          <w:color w:val="000000"/>
          <w:sz w:val="22"/>
          <w:szCs w:val="22"/>
        </w:rPr>
        <w:t>Haselmayer</w:t>
      </w:r>
      <w:proofErr w:type="spellEnd"/>
      <w:r w:rsidRPr="003E1F3F">
        <w:rPr>
          <w:rFonts w:ascii="Times New Roman" w:eastAsia="Times New Roman" w:hAnsi="Times New Roman" w:cs="Times New Roman"/>
          <w:color w:val="000000"/>
          <w:sz w:val="22"/>
          <w:szCs w:val="22"/>
        </w:rPr>
        <w:t xml:space="preserve"> &amp; Jenny, 2017; Lind, Gruber, &amp; Boomgaarden, 2017).</w:t>
      </w:r>
    </w:p>
  </w:footnote>
  <w:footnote w:id="5">
    <w:p w14:paraId="392F5F00" w14:textId="22714303"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In unsupervised methods, the use of human-coding as a benchmark is a common practice as well. For instance, Lowe </w:t>
      </w:r>
      <w:r w:rsidR="008C6273" w:rsidRPr="003E1F3F">
        <w:rPr>
          <w:rFonts w:ascii="Times New Roman" w:eastAsia="Times New Roman" w:hAnsi="Times New Roman" w:cs="Times New Roman"/>
          <w:color w:val="000000"/>
          <w:sz w:val="22"/>
          <w:szCs w:val="22"/>
        </w:rPr>
        <w:t>and</w:t>
      </w:r>
      <w:r w:rsidRPr="003E1F3F">
        <w:rPr>
          <w:rFonts w:ascii="Times New Roman" w:eastAsia="Times New Roman" w:hAnsi="Times New Roman" w:cs="Times New Roman"/>
          <w:color w:val="000000"/>
          <w:sz w:val="22"/>
          <w:szCs w:val="22"/>
        </w:rPr>
        <w:t xml:space="preserve"> Benoit (2013) directly compare direct human-coding based party position scaling (which serves as a benchmark) against unsupervised scaling methods; they found that the proposed scaling methods can produce largely similar results on par with human judgments.</w:t>
      </w:r>
    </w:p>
  </w:footnote>
  <w:footnote w:id="6">
    <w:p w14:paraId="695C484E" w14:textId="472CBBA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In a recent study, González-</w:t>
      </w:r>
      <w:proofErr w:type="spellStart"/>
      <w:r w:rsidRPr="003E1F3F">
        <w:rPr>
          <w:rFonts w:ascii="Times New Roman" w:eastAsia="Times New Roman" w:hAnsi="Times New Roman" w:cs="Times New Roman"/>
          <w:color w:val="000000"/>
          <w:sz w:val="22"/>
          <w:szCs w:val="22"/>
        </w:rPr>
        <w:t>Bailón</w:t>
      </w:r>
      <w:proofErr w:type="spellEnd"/>
      <w:r w:rsidRPr="003E1F3F">
        <w:rPr>
          <w:rFonts w:ascii="Times New Roman" w:eastAsia="Times New Roman" w:hAnsi="Times New Roman" w:cs="Times New Roman"/>
          <w:color w:val="000000"/>
          <w:sz w:val="22"/>
          <w:szCs w:val="22"/>
        </w:rPr>
        <w:t xml:space="preserve"> </w:t>
      </w:r>
      <w:r w:rsidR="003E1F3F" w:rsidRPr="003E1F3F">
        <w:rPr>
          <w:rFonts w:ascii="Times New Roman" w:eastAsia="Times New Roman" w:hAnsi="Times New Roman" w:cs="Times New Roman"/>
          <w:color w:val="000000"/>
          <w:sz w:val="22"/>
          <w:szCs w:val="22"/>
        </w:rPr>
        <w:t>and</w:t>
      </w:r>
      <w:r w:rsidRPr="003E1F3F">
        <w:rPr>
          <w:rFonts w:ascii="Times New Roman" w:eastAsia="Times New Roman" w:hAnsi="Times New Roman" w:cs="Times New Roman"/>
          <w:color w:val="000000"/>
          <w:sz w:val="22"/>
          <w:szCs w:val="22"/>
        </w:rPr>
        <w:t xml:space="preserve"> </w:t>
      </w:r>
      <w:proofErr w:type="spellStart"/>
      <w:r w:rsidRPr="003E1F3F">
        <w:rPr>
          <w:rFonts w:ascii="Times New Roman" w:eastAsia="Times New Roman" w:hAnsi="Times New Roman" w:cs="Times New Roman"/>
          <w:color w:val="000000"/>
          <w:sz w:val="22"/>
          <w:szCs w:val="22"/>
        </w:rPr>
        <w:t>Paltoglou</w:t>
      </w:r>
      <w:proofErr w:type="spellEnd"/>
      <w:r w:rsidRPr="003E1F3F">
        <w:rPr>
          <w:rFonts w:ascii="Times New Roman" w:eastAsia="Times New Roman" w:hAnsi="Times New Roman" w:cs="Times New Roman"/>
          <w:color w:val="000000"/>
          <w:sz w:val="22"/>
          <w:szCs w:val="22"/>
        </w:rPr>
        <w:t xml:space="preserve"> (2015) compare five available sentiment dictionaries against human annotations, yet they do not directly deal with the implications of imperfect reliability in human coding. </w:t>
      </w:r>
      <w:proofErr w:type="spellStart"/>
      <w:r w:rsidRPr="003E1F3F">
        <w:rPr>
          <w:rFonts w:ascii="Times New Roman" w:eastAsia="Times New Roman" w:hAnsi="Times New Roman" w:cs="Times New Roman"/>
          <w:color w:val="000000"/>
          <w:sz w:val="22"/>
          <w:szCs w:val="22"/>
        </w:rPr>
        <w:t>Scharkow</w:t>
      </w:r>
      <w:proofErr w:type="spellEnd"/>
      <w:r w:rsidRPr="003E1F3F">
        <w:rPr>
          <w:rFonts w:ascii="Times New Roman" w:eastAsia="Times New Roman" w:hAnsi="Times New Roman" w:cs="Times New Roman"/>
          <w:color w:val="000000"/>
          <w:sz w:val="22"/>
          <w:szCs w:val="22"/>
        </w:rPr>
        <w:t xml:space="preserve"> </w:t>
      </w:r>
      <w:r w:rsidR="003E1F3F" w:rsidRPr="003E1F3F">
        <w:rPr>
          <w:rFonts w:ascii="Times New Roman" w:eastAsia="Times New Roman" w:hAnsi="Times New Roman" w:cs="Times New Roman"/>
          <w:color w:val="000000"/>
          <w:sz w:val="22"/>
          <w:szCs w:val="22"/>
        </w:rPr>
        <w:t>and</w:t>
      </w:r>
      <w:r w:rsidRPr="003E1F3F">
        <w:rPr>
          <w:rFonts w:ascii="Times New Roman" w:eastAsia="Times New Roman" w:hAnsi="Times New Roman" w:cs="Times New Roman"/>
          <w:color w:val="000000"/>
          <w:sz w:val="22"/>
          <w:szCs w:val="22"/>
        </w:rPr>
        <w:t xml:space="preserve"> </w:t>
      </w:r>
      <w:proofErr w:type="spellStart"/>
      <w:r w:rsidRPr="003E1F3F">
        <w:rPr>
          <w:rFonts w:ascii="Times New Roman" w:eastAsia="Times New Roman" w:hAnsi="Times New Roman" w:cs="Times New Roman"/>
          <w:color w:val="000000"/>
          <w:sz w:val="22"/>
          <w:szCs w:val="22"/>
        </w:rPr>
        <w:t>Bachl</w:t>
      </w:r>
      <w:proofErr w:type="spellEnd"/>
      <w:r w:rsidRPr="003E1F3F">
        <w:rPr>
          <w:rFonts w:ascii="Times New Roman" w:eastAsia="Times New Roman" w:hAnsi="Times New Roman" w:cs="Times New Roman"/>
          <w:color w:val="000000"/>
          <w:sz w:val="22"/>
          <w:szCs w:val="22"/>
        </w:rPr>
        <w:t xml:space="preserve"> (2017), the only one of existing studies that examines the consequences of imperfect reliability in human coding, mainly deal with its implication on “linkage analysis,” but not on automated content analysis.</w:t>
      </w:r>
    </w:p>
  </w:footnote>
  <w:footnote w:id="7">
    <w:p w14:paraId="144ED937" w14:textId="5F7D1BA4"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This is a different issue from much-discussed “representational bias” (especially within the context of an algorithmic bias), but rather is more closely related to “quality control” (QC) issue in </w:t>
      </w:r>
      <w:r w:rsidR="003E1F3F" w:rsidRPr="003E1F3F">
        <w:rPr>
          <w:rFonts w:ascii="Times New Roman" w:eastAsia="Times New Roman" w:hAnsi="Times New Roman" w:cs="Times New Roman"/>
          <w:color w:val="000000"/>
          <w:sz w:val="22"/>
          <w:szCs w:val="22"/>
        </w:rPr>
        <w:t xml:space="preserve">natural language processing </w:t>
      </w:r>
      <w:r w:rsidRPr="003E1F3F">
        <w:rPr>
          <w:rFonts w:ascii="Times New Roman" w:eastAsia="Times New Roman" w:hAnsi="Times New Roman" w:cs="Times New Roman"/>
          <w:color w:val="000000"/>
          <w:sz w:val="22"/>
          <w:szCs w:val="22"/>
        </w:rPr>
        <w:t xml:space="preserve">literature (Lease, 2011). We use the term “bias” here to refer to a degree of discrepancy between true classification membership that could have been obtained by (theoretically) perfect data and that from low-quality data. </w:t>
      </w:r>
    </w:p>
  </w:footnote>
  <w:footnote w:id="8">
    <w:p w14:paraId="7F76CDEF" w14:textId="0C690B47" w:rsidR="003E1F3F" w:rsidRPr="003E1F3F" w:rsidRDefault="003E1F3F">
      <w:pPr>
        <w:pStyle w:val="FootnoteText"/>
        <w:rPr>
          <w:rFonts w:ascii="Times New Roman" w:hAnsi="Times New Roman" w:cs="Times New Roman"/>
          <w:sz w:val="22"/>
          <w:szCs w:val="22"/>
        </w:rPr>
      </w:pPr>
      <w:r w:rsidRPr="003E1F3F">
        <w:rPr>
          <w:rStyle w:val="FootnoteReference"/>
          <w:rFonts w:ascii="Times New Roman" w:hAnsi="Times New Roman" w:cs="Times New Roman"/>
          <w:sz w:val="22"/>
          <w:szCs w:val="22"/>
        </w:rPr>
        <w:footnoteRef/>
      </w:r>
      <w:r w:rsidRPr="003E1F3F">
        <w:rPr>
          <w:rFonts w:ascii="Times New Roman" w:hAnsi="Times New Roman" w:cs="Times New Roman"/>
          <w:sz w:val="22"/>
          <w:szCs w:val="22"/>
        </w:rPr>
        <w:t xml:space="preserve"> </w:t>
      </w:r>
      <w:r w:rsidRPr="003E1F3F">
        <w:rPr>
          <w:rFonts w:ascii="Times New Roman" w:eastAsia="Times New Roman" w:hAnsi="Times New Roman" w:cs="Times New Roman"/>
          <w:color w:val="000000"/>
          <w:sz w:val="22"/>
          <w:szCs w:val="22"/>
        </w:rPr>
        <w:t xml:space="preserve">This was to ensure that we mainly focus on political </w:t>
      </w:r>
      <w:r>
        <w:rPr>
          <w:rFonts w:ascii="Times New Roman" w:eastAsia="Times New Roman" w:hAnsi="Times New Roman" w:cs="Times New Roman"/>
          <w:color w:val="000000"/>
          <w:sz w:val="22"/>
          <w:szCs w:val="22"/>
        </w:rPr>
        <w:t>“</w:t>
      </w:r>
      <w:r w:rsidRPr="003E1F3F">
        <w:rPr>
          <w:rFonts w:ascii="Times New Roman" w:eastAsia="Times New Roman" w:hAnsi="Times New Roman" w:cs="Times New Roman"/>
          <w:color w:val="000000"/>
          <w:sz w:val="22"/>
          <w:szCs w:val="22"/>
        </w:rPr>
        <w:t>communication</w:t>
      </w:r>
      <w:r>
        <w:rPr>
          <w:rFonts w:ascii="Times New Roman" w:eastAsia="Times New Roman" w:hAnsi="Times New Roman" w:cs="Times New Roman"/>
          <w:color w:val="000000"/>
          <w:sz w:val="22"/>
          <w:szCs w:val="22"/>
        </w:rPr>
        <w:t>”</w:t>
      </w:r>
      <w:r w:rsidRPr="003E1F3F">
        <w:rPr>
          <w:rFonts w:ascii="Times New Roman" w:eastAsia="Times New Roman" w:hAnsi="Times New Roman" w:cs="Times New Roman"/>
          <w:color w:val="000000"/>
          <w:sz w:val="22"/>
          <w:szCs w:val="22"/>
        </w:rPr>
        <w:t xml:space="preserve"> applications</w:t>
      </w:r>
      <w:r>
        <w:rPr>
          <w:rFonts w:ascii="Times New Roman" w:eastAsia="Times New Roman" w:hAnsi="Times New Roman" w:cs="Times New Roman"/>
          <w:color w:val="000000"/>
          <w:sz w:val="22"/>
          <w:szCs w:val="22"/>
        </w:rPr>
        <w:t>.</w:t>
      </w:r>
    </w:p>
  </w:footnote>
  <w:footnote w:id="9">
    <w:p w14:paraId="4C103F7E" w14:textId="7DEF04B6" w:rsidR="002C6D67" w:rsidRPr="003E1F3F" w:rsidRDefault="002C6D67" w:rsidP="00597663">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w:t>
      </w:r>
      <w:r w:rsidR="00597663" w:rsidRPr="003E1F3F">
        <w:rPr>
          <w:rFonts w:ascii="Times New Roman" w:eastAsia="Times New Roman" w:hAnsi="Times New Roman" w:cs="Times New Roman"/>
          <w:color w:val="000000"/>
          <w:sz w:val="22"/>
          <w:szCs w:val="22"/>
        </w:rPr>
        <w:t>Here, w</w:t>
      </w:r>
      <w:r w:rsidRPr="003E1F3F">
        <w:rPr>
          <w:rFonts w:ascii="Times New Roman" w:eastAsia="Times New Roman" w:hAnsi="Times New Roman" w:cs="Times New Roman"/>
          <w:color w:val="000000"/>
          <w:sz w:val="22"/>
          <w:szCs w:val="22"/>
        </w:rPr>
        <w:t>e do not consider a simple keyword-frequency based stud</w:t>
      </w:r>
      <w:r w:rsidRPr="003E1F3F">
        <w:rPr>
          <w:rFonts w:ascii="Times New Roman" w:eastAsia="Times New Roman" w:hAnsi="Times New Roman" w:cs="Times New Roman"/>
          <w:sz w:val="22"/>
          <w:szCs w:val="22"/>
        </w:rPr>
        <w:t>y</w:t>
      </w:r>
      <w:r w:rsidRPr="003E1F3F">
        <w:rPr>
          <w:rFonts w:ascii="Times New Roman" w:eastAsia="Times New Roman" w:hAnsi="Times New Roman" w:cs="Times New Roman"/>
          <w:color w:val="000000"/>
          <w:sz w:val="22"/>
          <w:szCs w:val="22"/>
        </w:rPr>
        <w:t xml:space="preserve"> (e.g., simply counting the number of occurrences of a keyword in a given text</w:t>
      </w:r>
      <w:r w:rsidR="006E3263" w:rsidRPr="003E1F3F">
        <w:rPr>
          <w:rFonts w:ascii="Times New Roman" w:eastAsia="Times New Roman" w:hAnsi="Times New Roman" w:cs="Times New Roman"/>
          <w:color w:val="000000"/>
          <w:sz w:val="22"/>
          <w:szCs w:val="22"/>
        </w:rPr>
        <w:t>, but not actually classifying the documents based on such frequency</w:t>
      </w:r>
      <w:r w:rsidRPr="003E1F3F">
        <w:rPr>
          <w:rFonts w:ascii="Times New Roman" w:eastAsia="Times New Roman" w:hAnsi="Times New Roman" w:cs="Times New Roman"/>
          <w:color w:val="000000"/>
          <w:sz w:val="22"/>
          <w:szCs w:val="22"/>
        </w:rPr>
        <w:t>) since human inputs play no role other than compiling the keyword list itself.</w:t>
      </w:r>
    </w:p>
  </w:footnote>
  <w:footnote w:id="10">
    <w:p w14:paraId="6450181E"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Among excluded studies, only 15 studies have used unsupervised learning or other forms of automated content analysis, suggesting dictionary-based or supervised machine learning applications are much more frequently used in social sciences in general.</w:t>
      </w:r>
    </w:p>
  </w:footnote>
  <w:footnote w:id="11">
    <w:p w14:paraId="6FBA2FAE" w14:textId="03A08781" w:rsidR="006A4AE2" w:rsidRPr="003E1F3F" w:rsidRDefault="006A4AE2" w:rsidP="00516410">
      <w:pPr>
        <w:widowControl w:val="0"/>
        <w:snapToGrid w:val="0"/>
        <w:spacing w:line="240" w:lineRule="auto"/>
        <w:contextualSpacing/>
        <w:rPr>
          <w:rFonts w:ascii="Times New Roman" w:eastAsia="Times New Roman" w:hAnsi="Times New Roman" w:cs="Times New Roman"/>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sz w:val="22"/>
          <w:szCs w:val="22"/>
        </w:rPr>
        <w:t xml:space="preserve"> Generally speaking, intercoder reliability assesses the extent to which two or more coders classify a given content into a “same” category. Such a classification inevitably collapses the </w:t>
      </w:r>
      <w:r w:rsidRPr="003E1F3F">
        <w:rPr>
          <w:rFonts w:ascii="Times New Roman" w:eastAsia="Times New Roman" w:hAnsi="Times New Roman" w:cs="Times New Roman"/>
          <w:i/>
          <w:sz w:val="22"/>
          <w:szCs w:val="22"/>
        </w:rPr>
        <w:t>true positive</w:t>
      </w:r>
      <w:r w:rsidRPr="003E1F3F">
        <w:rPr>
          <w:rFonts w:ascii="Times New Roman" w:eastAsia="Times New Roman" w:hAnsi="Times New Roman" w:cs="Times New Roman"/>
          <w:sz w:val="22"/>
          <w:szCs w:val="22"/>
        </w:rPr>
        <w:t xml:space="preserve"> and the </w:t>
      </w:r>
      <w:r w:rsidRPr="003E1F3F">
        <w:rPr>
          <w:rFonts w:ascii="Times New Roman" w:eastAsia="Times New Roman" w:hAnsi="Times New Roman" w:cs="Times New Roman"/>
          <w:i/>
          <w:sz w:val="22"/>
          <w:szCs w:val="22"/>
        </w:rPr>
        <w:t>true negative</w:t>
      </w:r>
      <w:r w:rsidRPr="003E1F3F">
        <w:rPr>
          <w:rFonts w:ascii="Times New Roman" w:eastAsia="Times New Roman" w:hAnsi="Times New Roman" w:cs="Times New Roman"/>
          <w:sz w:val="22"/>
          <w:szCs w:val="22"/>
        </w:rPr>
        <w:t xml:space="preserve"> into one category (“same”), while the </w:t>
      </w:r>
      <w:r w:rsidRPr="003E1F3F">
        <w:rPr>
          <w:rFonts w:ascii="Times New Roman" w:eastAsia="Times New Roman" w:hAnsi="Times New Roman" w:cs="Times New Roman"/>
          <w:i/>
          <w:sz w:val="22"/>
          <w:szCs w:val="22"/>
        </w:rPr>
        <w:t>false negative</w:t>
      </w:r>
      <w:r w:rsidRPr="003E1F3F">
        <w:rPr>
          <w:rFonts w:ascii="Times New Roman" w:eastAsia="Times New Roman" w:hAnsi="Times New Roman" w:cs="Times New Roman"/>
          <w:sz w:val="22"/>
          <w:szCs w:val="22"/>
        </w:rPr>
        <w:t xml:space="preserve"> and the </w:t>
      </w:r>
      <w:r w:rsidRPr="003E1F3F">
        <w:rPr>
          <w:rFonts w:ascii="Times New Roman" w:eastAsia="Times New Roman" w:hAnsi="Times New Roman" w:cs="Times New Roman"/>
          <w:i/>
          <w:sz w:val="22"/>
          <w:szCs w:val="22"/>
        </w:rPr>
        <w:t xml:space="preserve">false positive </w:t>
      </w:r>
      <w:r w:rsidRPr="003E1F3F">
        <w:rPr>
          <w:rFonts w:ascii="Times New Roman" w:eastAsia="Times New Roman" w:hAnsi="Times New Roman" w:cs="Times New Roman"/>
          <w:sz w:val="22"/>
          <w:szCs w:val="22"/>
        </w:rPr>
        <w:t xml:space="preserve">are being lumped into another category (“different”). At best, it can only approximate the classification “accuracy” (defined as [TP+TN]/[TP+TN+FP+FN]) under the assumption that only one of the coders </w:t>
      </w:r>
      <w:r w:rsidRPr="003E1F3F">
        <w:rPr>
          <w:rFonts w:ascii="Times New Roman" w:eastAsia="Times New Roman" w:hAnsi="Times New Roman" w:cs="Times New Roman"/>
          <w:i/>
          <w:sz w:val="22"/>
          <w:szCs w:val="22"/>
        </w:rPr>
        <w:t>always</w:t>
      </w:r>
      <w:r w:rsidRPr="003E1F3F">
        <w:rPr>
          <w:rFonts w:ascii="Times New Roman" w:eastAsia="Times New Roman" w:hAnsi="Times New Roman" w:cs="Times New Roman"/>
          <w:sz w:val="22"/>
          <w:szCs w:val="22"/>
        </w:rPr>
        <w:t xml:space="preserve"> produces true classification (the gold standard). Nevertheless, classification accuracy is not a good measure of classification performance when there is a high class-imbalance in the dataset -- which is often the case in many empirical applications.      </w:t>
      </w:r>
    </w:p>
  </w:footnote>
  <w:footnote w:id="12">
    <w:p w14:paraId="6F724CE9" w14:textId="0560A6FB" w:rsidR="00E22472" w:rsidRPr="003E1F3F" w:rsidRDefault="00E22472" w:rsidP="00E22472">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It is important to note that, in reality, untrained manual coders often experience “coding drift” over time (i.e., a low </w:t>
      </w:r>
      <w:r w:rsidRPr="003E1F3F">
        <w:rPr>
          <w:rFonts w:ascii="Times New Roman" w:eastAsia="Times New Roman" w:hAnsi="Times New Roman" w:cs="Times New Roman"/>
          <w:i/>
          <w:color w:val="000000"/>
          <w:sz w:val="22"/>
          <w:szCs w:val="22"/>
        </w:rPr>
        <w:t>intra-coder</w:t>
      </w:r>
      <w:r w:rsidRPr="003E1F3F">
        <w:rPr>
          <w:rFonts w:ascii="Times New Roman" w:eastAsia="Times New Roman" w:hAnsi="Times New Roman" w:cs="Times New Roman"/>
          <w:color w:val="000000"/>
          <w:sz w:val="22"/>
          <w:szCs w:val="22"/>
        </w:rPr>
        <w:t xml:space="preserve"> reliability), and this is often correlated with the low intercoder reliability (which signals a lack of a proper coder training). However, since we are only simulating the variability of intercoder reliability alone, the intra-coder reliability factor was not considered in our simulation. We return to this point later in the discussion section.</w:t>
      </w:r>
    </w:p>
  </w:footnote>
  <w:footnote w:id="13">
    <w:p w14:paraId="02E30F31"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Here, we do not consider a scenario where a researcher decides to improve the quality of human coding. This is based on the consideration, as to our argument being advanced here, that a researcher (often incorrectly) assumes that human coding is perfectly reliable and valid.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0775982"/>
      <w:docPartObj>
        <w:docPartGallery w:val="Page Numbers (Top of Page)"/>
        <w:docPartUnique/>
      </w:docPartObj>
    </w:sdtPr>
    <w:sdtEndPr>
      <w:rPr>
        <w:rStyle w:val="PageNumber"/>
      </w:rPr>
    </w:sdtEndPr>
    <w:sdtContent>
      <w:p w14:paraId="203DD5D7" w14:textId="42435E2E" w:rsidR="006A4AE2" w:rsidRDefault="006A4AE2" w:rsidP="003563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632BE">
          <w:rPr>
            <w:rStyle w:val="PageNumber"/>
            <w:noProof/>
          </w:rPr>
          <w:t>35</w:t>
        </w:r>
        <w:r>
          <w:rPr>
            <w:rStyle w:val="PageNumber"/>
          </w:rPr>
          <w:fldChar w:fldCharType="end"/>
        </w:r>
      </w:p>
    </w:sdtContent>
  </w:sdt>
  <w:p w14:paraId="7F414995" w14:textId="77777777" w:rsidR="006A4AE2" w:rsidRDefault="006A4AE2" w:rsidP="001B13EC">
    <w:pPr>
      <w:pBdr>
        <w:top w:val="nil"/>
        <w:left w:val="nil"/>
        <w:bottom w:val="nil"/>
        <w:right w:val="nil"/>
        <w:between w:val="nil"/>
      </w:pBdr>
      <w:spacing w:line="240" w:lineRule="auto"/>
      <w:ind w:right="360" w:firstLine="0"/>
      <w:jc w:val="right"/>
      <w:rPr>
        <w:color w:val="000000"/>
      </w:rPr>
    </w:pPr>
  </w:p>
  <w:p w14:paraId="06B0C6FA" w14:textId="77777777" w:rsidR="006A4AE2" w:rsidRDefault="006A4AE2">
    <w:pPr>
      <w:pBdr>
        <w:top w:val="nil"/>
        <w:left w:val="nil"/>
        <w:bottom w:val="nil"/>
        <w:right w:val="nil"/>
        <w:between w:val="nil"/>
      </w:pBdr>
      <w:spacing w:line="240" w:lineRule="auto"/>
      <w:ind w:right="36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42412086"/>
      <w:docPartObj>
        <w:docPartGallery w:val="Page Numbers (Top of Page)"/>
        <w:docPartUnique/>
      </w:docPartObj>
    </w:sdtPr>
    <w:sdtEndPr>
      <w:rPr>
        <w:rStyle w:val="PageNumber"/>
      </w:rPr>
    </w:sdtEndPr>
    <w:sdtContent>
      <w:p w14:paraId="6D305A23" w14:textId="77777777" w:rsidR="006A4AE2" w:rsidRPr="001B13EC" w:rsidRDefault="006A4AE2" w:rsidP="007167E5">
        <w:pPr>
          <w:pStyle w:val="Header"/>
          <w:framePr w:wrap="none" w:vAnchor="text" w:hAnchor="page" w:x="9342" w:y="7"/>
          <w:rPr>
            <w:rStyle w:val="PageNumber"/>
            <w:rFonts w:ascii="Times New Roman" w:hAnsi="Times New Roman" w:cs="Times New Roman"/>
          </w:rPr>
        </w:pPr>
        <w:r w:rsidRPr="001B13EC">
          <w:rPr>
            <w:rStyle w:val="PageNumber"/>
            <w:rFonts w:ascii="Times New Roman" w:hAnsi="Times New Roman" w:cs="Times New Roman"/>
          </w:rPr>
          <w:fldChar w:fldCharType="begin"/>
        </w:r>
        <w:r w:rsidRPr="001B13EC">
          <w:rPr>
            <w:rStyle w:val="PageNumber"/>
            <w:rFonts w:ascii="Times New Roman" w:hAnsi="Times New Roman" w:cs="Times New Roman"/>
          </w:rPr>
          <w:instrText xml:space="preserve"> PAGE </w:instrText>
        </w:r>
        <w:r w:rsidRPr="001B13EC">
          <w:rPr>
            <w:rStyle w:val="PageNumber"/>
            <w:rFonts w:ascii="Times New Roman" w:hAnsi="Times New Roman" w:cs="Times New Roman"/>
          </w:rPr>
          <w:fldChar w:fldCharType="separate"/>
        </w:r>
        <w:r w:rsidRPr="001B13EC">
          <w:rPr>
            <w:rStyle w:val="PageNumber"/>
            <w:rFonts w:ascii="Times New Roman" w:hAnsi="Times New Roman" w:cs="Times New Roman"/>
            <w:noProof/>
          </w:rPr>
          <w:t>2</w:t>
        </w:r>
        <w:r w:rsidRPr="001B13EC">
          <w:rPr>
            <w:rStyle w:val="PageNumber"/>
            <w:rFonts w:ascii="Times New Roman" w:hAnsi="Times New Roman" w:cs="Times New Roman"/>
          </w:rPr>
          <w:fldChar w:fldCharType="end"/>
        </w:r>
      </w:p>
    </w:sdtContent>
  </w:sdt>
  <w:p w14:paraId="72FEF45C" w14:textId="1F8C65EB" w:rsidR="006A4AE2" w:rsidRPr="001B13EC" w:rsidRDefault="00F923D3" w:rsidP="001B13EC">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BA4CC4">
      <w:rPr>
        <w:rFonts w:ascii="Times New Roman" w:eastAsia="Times New Roman" w:hAnsi="Times New Roman" w:cs="Times New Roman"/>
        <w:color w:val="000000"/>
      </w:rPr>
      <w:t>VALIDATIONS WE TRUST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9565546"/>
      <w:docPartObj>
        <w:docPartGallery w:val="Page Numbers (Top of Page)"/>
        <w:docPartUnique/>
      </w:docPartObj>
    </w:sdtPr>
    <w:sdtEndPr>
      <w:rPr>
        <w:rStyle w:val="PageNumber"/>
      </w:rPr>
    </w:sdtEndPr>
    <w:sdtContent>
      <w:p w14:paraId="231109A7" w14:textId="7A4BA7B6" w:rsidR="0002143D" w:rsidRDefault="0002143D" w:rsidP="004842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C1B4C" w14:textId="73FC9E8D" w:rsidR="006A4AE2" w:rsidRPr="005F76A7" w:rsidRDefault="00F923D3" w:rsidP="005F76A7">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5F76A7">
      <w:rPr>
        <w:rFonts w:ascii="Times New Roman" w:eastAsia="Times New Roman" w:hAnsi="Times New Roman" w:cs="Times New Roman"/>
        <w:color w:val="000000"/>
      </w:rPr>
      <w:t xml:space="preserve">IN </w:t>
    </w:r>
    <w:r w:rsidR="00BA4CC4" w:rsidRPr="005F76A7">
      <w:rPr>
        <w:rFonts w:ascii="Times New Roman" w:eastAsia="Times New Roman" w:hAnsi="Times New Roman" w:cs="Times New Roman"/>
        <w:color w:val="000000"/>
      </w:rPr>
      <w:t>VALIDATIONS WE TRUST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631398796"/>
      <w:docPartObj>
        <w:docPartGallery w:val="Page Numbers (Top of Page)"/>
        <w:docPartUnique/>
      </w:docPartObj>
    </w:sdtPr>
    <w:sdtEndPr>
      <w:rPr>
        <w:rStyle w:val="PageNumber"/>
      </w:rPr>
    </w:sdtEndPr>
    <w:sdtContent>
      <w:p w14:paraId="6FD79871" w14:textId="77777777" w:rsidR="005C4CF2" w:rsidRPr="001B13EC" w:rsidRDefault="005C4CF2" w:rsidP="007167E5">
        <w:pPr>
          <w:pStyle w:val="Header"/>
          <w:framePr w:wrap="none" w:vAnchor="text" w:hAnchor="page" w:x="9342" w:y="7"/>
          <w:rPr>
            <w:rStyle w:val="PageNumber"/>
            <w:rFonts w:ascii="Times New Roman" w:hAnsi="Times New Roman" w:cs="Times New Roman"/>
          </w:rPr>
        </w:pPr>
        <w:r w:rsidRPr="001B13EC">
          <w:rPr>
            <w:rStyle w:val="PageNumber"/>
            <w:rFonts w:ascii="Times New Roman" w:hAnsi="Times New Roman" w:cs="Times New Roman"/>
          </w:rPr>
          <w:fldChar w:fldCharType="begin"/>
        </w:r>
        <w:r w:rsidRPr="001B13EC">
          <w:rPr>
            <w:rStyle w:val="PageNumber"/>
            <w:rFonts w:ascii="Times New Roman" w:hAnsi="Times New Roman" w:cs="Times New Roman"/>
          </w:rPr>
          <w:instrText xml:space="preserve"> PAGE </w:instrText>
        </w:r>
        <w:r w:rsidRPr="001B13EC">
          <w:rPr>
            <w:rStyle w:val="PageNumber"/>
            <w:rFonts w:ascii="Times New Roman" w:hAnsi="Times New Roman" w:cs="Times New Roman"/>
          </w:rPr>
          <w:fldChar w:fldCharType="separate"/>
        </w:r>
        <w:r w:rsidRPr="001B13EC">
          <w:rPr>
            <w:rStyle w:val="PageNumber"/>
            <w:rFonts w:ascii="Times New Roman" w:hAnsi="Times New Roman" w:cs="Times New Roman"/>
            <w:noProof/>
          </w:rPr>
          <w:t>2</w:t>
        </w:r>
        <w:r w:rsidRPr="001B13EC">
          <w:rPr>
            <w:rStyle w:val="PageNumber"/>
            <w:rFonts w:ascii="Times New Roman" w:hAnsi="Times New Roman" w:cs="Times New Roman"/>
          </w:rPr>
          <w:fldChar w:fldCharType="end"/>
        </w:r>
      </w:p>
    </w:sdtContent>
  </w:sdt>
  <w:p w14:paraId="3D000B28" w14:textId="77777777" w:rsidR="005C4CF2" w:rsidRPr="001B13EC" w:rsidRDefault="005C4CF2" w:rsidP="001B13EC">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Pr>
        <w:rFonts w:ascii="Times New Roman" w:eastAsia="Times New Roman" w:hAnsi="Times New Roman" w:cs="Times New Roman"/>
        <w:color w:val="000000"/>
      </w:rPr>
      <w:t>IN VALIDATIONS WE TRUST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proofState w:spelling="clean" w:grammar="clean"/>
  <w:trackRevisions/>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F0"/>
    <w:rsid w:val="00007A48"/>
    <w:rsid w:val="0002143D"/>
    <w:rsid w:val="000255F2"/>
    <w:rsid w:val="000627E2"/>
    <w:rsid w:val="00065774"/>
    <w:rsid w:val="00074125"/>
    <w:rsid w:val="000922F2"/>
    <w:rsid w:val="000934A1"/>
    <w:rsid w:val="00096F2B"/>
    <w:rsid w:val="000A37BD"/>
    <w:rsid w:val="00100990"/>
    <w:rsid w:val="00105823"/>
    <w:rsid w:val="00111CF6"/>
    <w:rsid w:val="00137315"/>
    <w:rsid w:val="00141480"/>
    <w:rsid w:val="001620F0"/>
    <w:rsid w:val="00172B0C"/>
    <w:rsid w:val="001B13EC"/>
    <w:rsid w:val="001B6016"/>
    <w:rsid w:val="001D67E8"/>
    <w:rsid w:val="001E5E5C"/>
    <w:rsid w:val="001F39C8"/>
    <w:rsid w:val="00244721"/>
    <w:rsid w:val="00245DC7"/>
    <w:rsid w:val="002573BB"/>
    <w:rsid w:val="002611C7"/>
    <w:rsid w:val="00261AF9"/>
    <w:rsid w:val="00265DDE"/>
    <w:rsid w:val="00270305"/>
    <w:rsid w:val="00282FCB"/>
    <w:rsid w:val="002A39AA"/>
    <w:rsid w:val="002B25FF"/>
    <w:rsid w:val="002C0C06"/>
    <w:rsid w:val="002C6D67"/>
    <w:rsid w:val="002C7706"/>
    <w:rsid w:val="002C79E8"/>
    <w:rsid w:val="002E711D"/>
    <w:rsid w:val="003217A9"/>
    <w:rsid w:val="003271BE"/>
    <w:rsid w:val="00347A30"/>
    <w:rsid w:val="0035631A"/>
    <w:rsid w:val="00356670"/>
    <w:rsid w:val="003720D6"/>
    <w:rsid w:val="003913CD"/>
    <w:rsid w:val="00394837"/>
    <w:rsid w:val="003A0D0E"/>
    <w:rsid w:val="003C1EB6"/>
    <w:rsid w:val="003C419C"/>
    <w:rsid w:val="003E0AF1"/>
    <w:rsid w:val="003E1F3F"/>
    <w:rsid w:val="003F0FD6"/>
    <w:rsid w:val="003F587A"/>
    <w:rsid w:val="00405993"/>
    <w:rsid w:val="00413A4C"/>
    <w:rsid w:val="004143B9"/>
    <w:rsid w:val="004150DD"/>
    <w:rsid w:val="00427638"/>
    <w:rsid w:val="004305A8"/>
    <w:rsid w:val="0043476B"/>
    <w:rsid w:val="0046062D"/>
    <w:rsid w:val="00465472"/>
    <w:rsid w:val="00472037"/>
    <w:rsid w:val="00472F13"/>
    <w:rsid w:val="004739D4"/>
    <w:rsid w:val="0047571F"/>
    <w:rsid w:val="004769B6"/>
    <w:rsid w:val="0049045F"/>
    <w:rsid w:val="00492666"/>
    <w:rsid w:val="004A2835"/>
    <w:rsid w:val="004A2BA5"/>
    <w:rsid w:val="004A4FED"/>
    <w:rsid w:val="004B33DF"/>
    <w:rsid w:val="004C4898"/>
    <w:rsid w:val="004D220F"/>
    <w:rsid w:val="004F588C"/>
    <w:rsid w:val="0051381E"/>
    <w:rsid w:val="00514D7A"/>
    <w:rsid w:val="00516410"/>
    <w:rsid w:val="00517283"/>
    <w:rsid w:val="0055348D"/>
    <w:rsid w:val="00553E55"/>
    <w:rsid w:val="00554B58"/>
    <w:rsid w:val="005574FF"/>
    <w:rsid w:val="00584225"/>
    <w:rsid w:val="00586261"/>
    <w:rsid w:val="00591F58"/>
    <w:rsid w:val="00597663"/>
    <w:rsid w:val="005A0700"/>
    <w:rsid w:val="005B114E"/>
    <w:rsid w:val="005B1544"/>
    <w:rsid w:val="005B4EE1"/>
    <w:rsid w:val="005B5FCA"/>
    <w:rsid w:val="005B6732"/>
    <w:rsid w:val="005C4CF2"/>
    <w:rsid w:val="005C4E44"/>
    <w:rsid w:val="005C51C0"/>
    <w:rsid w:val="005D1E62"/>
    <w:rsid w:val="005D25F7"/>
    <w:rsid w:val="005E3711"/>
    <w:rsid w:val="005F76A7"/>
    <w:rsid w:val="006511C2"/>
    <w:rsid w:val="006535CA"/>
    <w:rsid w:val="00654959"/>
    <w:rsid w:val="006556FE"/>
    <w:rsid w:val="00655CC2"/>
    <w:rsid w:val="0066490A"/>
    <w:rsid w:val="0067058D"/>
    <w:rsid w:val="006856EC"/>
    <w:rsid w:val="0068772A"/>
    <w:rsid w:val="006A4AE2"/>
    <w:rsid w:val="006B2247"/>
    <w:rsid w:val="006D5977"/>
    <w:rsid w:val="006E0B45"/>
    <w:rsid w:val="006E3263"/>
    <w:rsid w:val="006E47BE"/>
    <w:rsid w:val="006E785D"/>
    <w:rsid w:val="006F16BA"/>
    <w:rsid w:val="006F4FAC"/>
    <w:rsid w:val="006F5479"/>
    <w:rsid w:val="00706B7F"/>
    <w:rsid w:val="007167E5"/>
    <w:rsid w:val="00721BA5"/>
    <w:rsid w:val="007355F5"/>
    <w:rsid w:val="0073790A"/>
    <w:rsid w:val="00741AF2"/>
    <w:rsid w:val="00745A5A"/>
    <w:rsid w:val="0074776E"/>
    <w:rsid w:val="0075161E"/>
    <w:rsid w:val="007525E5"/>
    <w:rsid w:val="0075261E"/>
    <w:rsid w:val="00761798"/>
    <w:rsid w:val="0076268A"/>
    <w:rsid w:val="0076399D"/>
    <w:rsid w:val="0077292E"/>
    <w:rsid w:val="00776532"/>
    <w:rsid w:val="00790A19"/>
    <w:rsid w:val="007B111A"/>
    <w:rsid w:val="007B6B68"/>
    <w:rsid w:val="007D0E9C"/>
    <w:rsid w:val="007D2A83"/>
    <w:rsid w:val="007E57B8"/>
    <w:rsid w:val="007F205D"/>
    <w:rsid w:val="00801175"/>
    <w:rsid w:val="008166C6"/>
    <w:rsid w:val="00831BFA"/>
    <w:rsid w:val="00837045"/>
    <w:rsid w:val="0086033D"/>
    <w:rsid w:val="008645E4"/>
    <w:rsid w:val="00884B86"/>
    <w:rsid w:val="00897490"/>
    <w:rsid w:val="008A5425"/>
    <w:rsid w:val="008A79F1"/>
    <w:rsid w:val="008C6273"/>
    <w:rsid w:val="008E6C18"/>
    <w:rsid w:val="009048D3"/>
    <w:rsid w:val="00904F05"/>
    <w:rsid w:val="009217A0"/>
    <w:rsid w:val="00924230"/>
    <w:rsid w:val="0094210B"/>
    <w:rsid w:val="009503F9"/>
    <w:rsid w:val="00953588"/>
    <w:rsid w:val="00962BE4"/>
    <w:rsid w:val="00987BCD"/>
    <w:rsid w:val="009A3BCB"/>
    <w:rsid w:val="009A76E3"/>
    <w:rsid w:val="009C614B"/>
    <w:rsid w:val="009C6694"/>
    <w:rsid w:val="009D24A5"/>
    <w:rsid w:val="009D66B0"/>
    <w:rsid w:val="009E4B89"/>
    <w:rsid w:val="009F1490"/>
    <w:rsid w:val="009F1500"/>
    <w:rsid w:val="00A10600"/>
    <w:rsid w:val="00A14D01"/>
    <w:rsid w:val="00A30D48"/>
    <w:rsid w:val="00A32A9C"/>
    <w:rsid w:val="00A94EFA"/>
    <w:rsid w:val="00A95802"/>
    <w:rsid w:val="00A95C6A"/>
    <w:rsid w:val="00AA0E0D"/>
    <w:rsid w:val="00AB20D0"/>
    <w:rsid w:val="00AB53B5"/>
    <w:rsid w:val="00AB7B45"/>
    <w:rsid w:val="00AC7C2A"/>
    <w:rsid w:val="00AF0354"/>
    <w:rsid w:val="00AF428C"/>
    <w:rsid w:val="00AF4D91"/>
    <w:rsid w:val="00B02522"/>
    <w:rsid w:val="00B10730"/>
    <w:rsid w:val="00B16781"/>
    <w:rsid w:val="00B21419"/>
    <w:rsid w:val="00B25403"/>
    <w:rsid w:val="00B279CD"/>
    <w:rsid w:val="00B4203E"/>
    <w:rsid w:val="00B70564"/>
    <w:rsid w:val="00B75693"/>
    <w:rsid w:val="00BA4CC4"/>
    <w:rsid w:val="00BA5135"/>
    <w:rsid w:val="00BB0BE0"/>
    <w:rsid w:val="00BB5E95"/>
    <w:rsid w:val="00BB635C"/>
    <w:rsid w:val="00BB7FF9"/>
    <w:rsid w:val="00BC268A"/>
    <w:rsid w:val="00BD19A7"/>
    <w:rsid w:val="00BE236B"/>
    <w:rsid w:val="00BE5646"/>
    <w:rsid w:val="00C1355B"/>
    <w:rsid w:val="00C20D5B"/>
    <w:rsid w:val="00C25452"/>
    <w:rsid w:val="00C5740D"/>
    <w:rsid w:val="00C9173B"/>
    <w:rsid w:val="00C92FCD"/>
    <w:rsid w:val="00C9303F"/>
    <w:rsid w:val="00CA4BDD"/>
    <w:rsid w:val="00CA5175"/>
    <w:rsid w:val="00CA747D"/>
    <w:rsid w:val="00CA7B91"/>
    <w:rsid w:val="00CD37EF"/>
    <w:rsid w:val="00CD408F"/>
    <w:rsid w:val="00CD4D37"/>
    <w:rsid w:val="00CD6186"/>
    <w:rsid w:val="00CD6E90"/>
    <w:rsid w:val="00CE25EA"/>
    <w:rsid w:val="00CE3E59"/>
    <w:rsid w:val="00D03C4D"/>
    <w:rsid w:val="00D12475"/>
    <w:rsid w:val="00D235CC"/>
    <w:rsid w:val="00D27527"/>
    <w:rsid w:val="00D33AAB"/>
    <w:rsid w:val="00D45391"/>
    <w:rsid w:val="00D56F70"/>
    <w:rsid w:val="00D6202C"/>
    <w:rsid w:val="00D629B4"/>
    <w:rsid w:val="00D70A82"/>
    <w:rsid w:val="00D81B0E"/>
    <w:rsid w:val="00D90D66"/>
    <w:rsid w:val="00DE6C7D"/>
    <w:rsid w:val="00E13125"/>
    <w:rsid w:val="00E14C20"/>
    <w:rsid w:val="00E22472"/>
    <w:rsid w:val="00E2676C"/>
    <w:rsid w:val="00E36850"/>
    <w:rsid w:val="00E55575"/>
    <w:rsid w:val="00E620A2"/>
    <w:rsid w:val="00E632BE"/>
    <w:rsid w:val="00E66F45"/>
    <w:rsid w:val="00E86239"/>
    <w:rsid w:val="00EA4790"/>
    <w:rsid w:val="00EE2BC4"/>
    <w:rsid w:val="00EF3E8E"/>
    <w:rsid w:val="00F142F9"/>
    <w:rsid w:val="00F254DB"/>
    <w:rsid w:val="00F26919"/>
    <w:rsid w:val="00F332B1"/>
    <w:rsid w:val="00F4177D"/>
    <w:rsid w:val="00F448EF"/>
    <w:rsid w:val="00F563FC"/>
    <w:rsid w:val="00F60AF6"/>
    <w:rsid w:val="00F923D3"/>
    <w:rsid w:val="00F9602E"/>
    <w:rsid w:val="00F969F2"/>
    <w:rsid w:val="00FC01C2"/>
    <w:rsid w:val="00FC2FAC"/>
    <w:rsid w:val="00FE49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rFonts w:ascii="Calibri" w:eastAsia="Calibri" w:hAnsi="Calibri" w:cs="Calibri"/>
      <w:b/>
    </w:rPr>
  </w:style>
  <w:style w:type="paragraph" w:styleId="Heading2">
    <w:name w:val="heading 2"/>
    <w:basedOn w:val="Normal"/>
    <w:next w:val="Normal"/>
    <w:uiPriority w:val="9"/>
    <w:unhideWhenUsed/>
    <w:qFormat/>
    <w:pPr>
      <w:keepNext/>
      <w:keepLines/>
      <w:ind w:firstLine="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40"/>
      <w:ind w:firstLine="0"/>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rPr>
      <w:rFonts w:ascii="Calibri" w:eastAsia="Calibri" w:hAnsi="Calibri" w:cs="Calibri"/>
    </w:rPr>
  </w:style>
  <w:style w:type="paragraph" w:styleId="Subtitle">
    <w:name w:val="Subtitle"/>
    <w:basedOn w:val="Normal"/>
    <w:next w:val="Normal"/>
    <w:uiPriority w:val="11"/>
    <w:qFormat/>
    <w:pPr>
      <w:spacing w:line="240" w:lineRule="auto"/>
    </w:pPr>
    <w:rPr>
      <w:smallCaps/>
      <w:color w:val="1F497D"/>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0FD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FD6"/>
    <w:rPr>
      <w:rFonts w:ascii="Times New Roman" w:hAnsi="Times New Roman" w:cs="Times New Roman"/>
      <w:sz w:val="18"/>
      <w:szCs w:val="18"/>
    </w:rPr>
  </w:style>
  <w:style w:type="paragraph" w:styleId="Footer">
    <w:name w:val="footer"/>
    <w:basedOn w:val="Normal"/>
    <w:link w:val="FooterChar"/>
    <w:uiPriority w:val="99"/>
    <w:unhideWhenUsed/>
    <w:rsid w:val="001B13EC"/>
    <w:pPr>
      <w:tabs>
        <w:tab w:val="center" w:pos="4680"/>
        <w:tab w:val="right" w:pos="9360"/>
      </w:tabs>
      <w:spacing w:line="240" w:lineRule="auto"/>
    </w:pPr>
  </w:style>
  <w:style w:type="character" w:customStyle="1" w:styleId="FooterChar">
    <w:name w:val="Footer Char"/>
    <w:basedOn w:val="DefaultParagraphFont"/>
    <w:link w:val="Footer"/>
    <w:uiPriority w:val="99"/>
    <w:rsid w:val="001B13EC"/>
  </w:style>
  <w:style w:type="paragraph" w:styleId="Header">
    <w:name w:val="header"/>
    <w:basedOn w:val="Normal"/>
    <w:link w:val="HeaderChar"/>
    <w:uiPriority w:val="99"/>
    <w:unhideWhenUsed/>
    <w:rsid w:val="001B13EC"/>
    <w:pPr>
      <w:tabs>
        <w:tab w:val="center" w:pos="4680"/>
        <w:tab w:val="right" w:pos="9360"/>
      </w:tabs>
      <w:spacing w:line="240" w:lineRule="auto"/>
    </w:pPr>
  </w:style>
  <w:style w:type="character" w:customStyle="1" w:styleId="HeaderChar">
    <w:name w:val="Header Char"/>
    <w:basedOn w:val="DefaultParagraphFont"/>
    <w:link w:val="Header"/>
    <w:uiPriority w:val="99"/>
    <w:rsid w:val="001B13EC"/>
  </w:style>
  <w:style w:type="character" w:styleId="PageNumber">
    <w:name w:val="page number"/>
    <w:basedOn w:val="DefaultParagraphFont"/>
    <w:uiPriority w:val="99"/>
    <w:semiHidden/>
    <w:unhideWhenUsed/>
    <w:rsid w:val="001B13EC"/>
  </w:style>
  <w:style w:type="paragraph" w:styleId="CommentSubject">
    <w:name w:val="annotation subject"/>
    <w:basedOn w:val="CommentText"/>
    <w:next w:val="CommentText"/>
    <w:link w:val="CommentSubjectChar"/>
    <w:uiPriority w:val="99"/>
    <w:semiHidden/>
    <w:unhideWhenUsed/>
    <w:rsid w:val="009A76E3"/>
    <w:rPr>
      <w:b/>
      <w:bCs/>
    </w:rPr>
  </w:style>
  <w:style w:type="character" w:customStyle="1" w:styleId="CommentSubjectChar">
    <w:name w:val="Comment Subject Char"/>
    <w:basedOn w:val="CommentTextChar"/>
    <w:link w:val="CommentSubject"/>
    <w:uiPriority w:val="99"/>
    <w:semiHidden/>
    <w:rsid w:val="009A76E3"/>
    <w:rPr>
      <w:b/>
      <w:bCs/>
      <w:sz w:val="20"/>
      <w:szCs w:val="20"/>
    </w:rPr>
  </w:style>
  <w:style w:type="paragraph" w:styleId="Revision">
    <w:name w:val="Revision"/>
    <w:hidden/>
    <w:uiPriority w:val="99"/>
    <w:semiHidden/>
    <w:rsid w:val="00D56F70"/>
    <w:pPr>
      <w:spacing w:line="240" w:lineRule="auto"/>
      <w:ind w:firstLine="0"/>
    </w:pPr>
  </w:style>
  <w:style w:type="character" w:styleId="PlaceholderText">
    <w:name w:val="Placeholder Text"/>
    <w:basedOn w:val="DefaultParagraphFont"/>
    <w:uiPriority w:val="99"/>
    <w:semiHidden/>
    <w:rsid w:val="00EA4790"/>
    <w:rPr>
      <w:color w:val="808080"/>
    </w:rPr>
  </w:style>
  <w:style w:type="paragraph" w:styleId="FootnoteText">
    <w:name w:val="footnote text"/>
    <w:basedOn w:val="Normal"/>
    <w:link w:val="FootnoteTextChar"/>
    <w:uiPriority w:val="99"/>
    <w:semiHidden/>
    <w:unhideWhenUsed/>
    <w:rsid w:val="00745A5A"/>
    <w:pPr>
      <w:spacing w:line="240" w:lineRule="auto"/>
    </w:pPr>
    <w:rPr>
      <w:sz w:val="20"/>
      <w:szCs w:val="20"/>
    </w:rPr>
  </w:style>
  <w:style w:type="character" w:customStyle="1" w:styleId="FootnoteTextChar">
    <w:name w:val="Footnote Text Char"/>
    <w:basedOn w:val="DefaultParagraphFont"/>
    <w:link w:val="FootnoteText"/>
    <w:uiPriority w:val="99"/>
    <w:semiHidden/>
    <w:rsid w:val="00745A5A"/>
    <w:rPr>
      <w:sz w:val="20"/>
      <w:szCs w:val="20"/>
    </w:rPr>
  </w:style>
  <w:style w:type="character" w:styleId="FootnoteReference">
    <w:name w:val="footnote reference"/>
    <w:basedOn w:val="DefaultParagraphFont"/>
    <w:uiPriority w:val="99"/>
    <w:semiHidden/>
    <w:unhideWhenUsed/>
    <w:rsid w:val="00745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85746">
      <w:bodyDiv w:val="1"/>
      <w:marLeft w:val="0"/>
      <w:marRight w:val="0"/>
      <w:marTop w:val="0"/>
      <w:marBottom w:val="0"/>
      <w:divBdr>
        <w:top w:val="none" w:sz="0" w:space="0" w:color="auto"/>
        <w:left w:val="none" w:sz="0" w:space="0" w:color="auto"/>
        <w:bottom w:val="none" w:sz="0" w:space="0" w:color="auto"/>
        <w:right w:val="none" w:sz="0" w:space="0" w:color="auto"/>
      </w:divBdr>
    </w:div>
    <w:div w:id="772870480">
      <w:bodyDiv w:val="1"/>
      <w:marLeft w:val="0"/>
      <w:marRight w:val="0"/>
      <w:marTop w:val="0"/>
      <w:marBottom w:val="0"/>
      <w:divBdr>
        <w:top w:val="none" w:sz="0" w:space="0" w:color="auto"/>
        <w:left w:val="none" w:sz="0" w:space="0" w:color="auto"/>
        <w:bottom w:val="none" w:sz="0" w:space="0" w:color="auto"/>
        <w:right w:val="none" w:sz="0" w:space="0" w:color="auto"/>
      </w:divBdr>
    </w:div>
    <w:div w:id="887453766">
      <w:bodyDiv w:val="1"/>
      <w:marLeft w:val="0"/>
      <w:marRight w:val="0"/>
      <w:marTop w:val="0"/>
      <w:marBottom w:val="0"/>
      <w:divBdr>
        <w:top w:val="none" w:sz="0" w:space="0" w:color="auto"/>
        <w:left w:val="none" w:sz="0" w:space="0" w:color="auto"/>
        <w:bottom w:val="none" w:sz="0" w:space="0" w:color="auto"/>
        <w:right w:val="none" w:sz="0" w:space="0" w:color="auto"/>
      </w:divBdr>
    </w:div>
    <w:div w:id="1668022368">
      <w:bodyDiv w:val="1"/>
      <w:marLeft w:val="0"/>
      <w:marRight w:val="0"/>
      <w:marTop w:val="0"/>
      <w:marBottom w:val="0"/>
      <w:divBdr>
        <w:top w:val="none" w:sz="0" w:space="0" w:color="auto"/>
        <w:left w:val="none" w:sz="0" w:space="0" w:color="auto"/>
        <w:bottom w:val="none" w:sz="0" w:space="0" w:color="auto"/>
        <w:right w:val="none" w:sz="0" w:space="0" w:color="auto"/>
      </w:divBdr>
    </w:div>
    <w:div w:id="1941328575">
      <w:bodyDiv w:val="1"/>
      <w:marLeft w:val="0"/>
      <w:marRight w:val="0"/>
      <w:marTop w:val="0"/>
      <w:marBottom w:val="0"/>
      <w:divBdr>
        <w:top w:val="none" w:sz="0" w:space="0" w:color="auto"/>
        <w:left w:val="none" w:sz="0" w:space="0" w:color="auto"/>
        <w:bottom w:val="none" w:sz="0" w:space="0" w:color="auto"/>
        <w:right w:val="none" w:sz="0" w:space="0" w:color="auto"/>
      </w:divBdr>
    </w:div>
    <w:div w:id="207474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eb.stanford.edu/~jgrimmer/Handbib.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07/s11135-015-0242-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7388-2A69-574F-BBB1-D54DF00F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8309</Words>
  <Characters>47367</Characters>
  <Application>Microsoft Office Word</Application>
  <DocSecurity>0</DocSecurity>
  <Lines>394</Lines>
  <Paragraphs>111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Systematic Review of the Relevant Literature</vt:lpstr>
      <vt:lpstr>    Sample and Procedures</vt:lpstr>
      <vt:lpstr>    Results</vt:lpstr>
      <vt:lpstr>A Monte-Carlo Simulation Study</vt:lpstr>
      <vt:lpstr>    Data Generation Stage</vt:lpstr>
      <vt:lpstr>    Human Coding Stage</vt:lpstr>
      <vt:lpstr>    Algorithm-based Classification and Validation Stage</vt:lpstr>
      <vt:lpstr>Simulation Results</vt:lpstr>
      <vt:lpstr>Discussion</vt:lpstr>
    </vt:vector>
  </TitlesOfParts>
  <Manager/>
  <Company/>
  <LinksUpToDate>false</LinksUpToDate>
  <CharactersWithSpaces>55565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cp:lastPrinted>2019-03-29T11:36:00Z</cp:lastPrinted>
  <dcterms:created xsi:type="dcterms:W3CDTF">2019-03-29T11:36:00Z</dcterms:created>
  <dcterms:modified xsi:type="dcterms:W3CDTF">2019-09-12T12:03:00Z</dcterms:modified>
  <cp:category/>
</cp:coreProperties>
</file>